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454D" w14:textId="158CE2E6" w:rsidR="00C14A1D" w:rsidRPr="00EA2B52" w:rsidRDefault="00C14A1D" w:rsidP="00854EB3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944FFC">
        <w:rPr>
          <w:rFonts w:asciiTheme="minorHAnsi" w:hAnsiTheme="minorHAnsi"/>
        </w:rPr>
        <w:t>ThriveStream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65244D52" w:rsidR="00C14A1D" w:rsidRPr="00EA2B52" w:rsidRDefault="00353759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Team Number 07</w:t>
      </w:r>
    </w:p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  <w:bookmarkStart w:id="1" w:name="_Toc55214945"/>
      <w:bookmarkStart w:id="2" w:name="_Toc32724741"/>
      <w:bookmarkStart w:id="3" w:name="_Toc32724209"/>
      <w:bookmarkStart w:id="4" w:name="_Toc12422918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1D" w:rsidRPr="00EA2B52" w14:paraId="20A464FF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BDB12" w14:textId="40236332" w:rsidR="00C14A1D" w:rsidRPr="00EA2B52" w:rsidRDefault="00353759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Juan Arango</w:t>
            </w:r>
          </w:p>
        </w:tc>
        <w:tc>
          <w:tcPr>
            <w:tcW w:w="4675" w:type="dxa"/>
          </w:tcPr>
          <w:p w14:paraId="54501E39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&lt;Role&gt;</w:t>
            </w:r>
          </w:p>
        </w:tc>
      </w:tr>
      <w:tr w:rsidR="00C14A1D" w:rsidRPr="00EA2B52" w14:paraId="613EA7E9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C360E1" w14:textId="467C3357" w:rsidR="00C14A1D" w:rsidRPr="00EA2B52" w:rsidRDefault="00353759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So</w:t>
            </w:r>
            <w:r w:rsidR="00581D85">
              <w:rPr>
                <w:rFonts w:asciiTheme="minorHAnsi" w:hAnsiTheme="minorHAnsi"/>
                <w:b w:val="0"/>
                <w:sz w:val="24"/>
              </w:rPr>
              <w:t>phie</w:t>
            </w:r>
            <w:r w:rsidR="00556D98">
              <w:rPr>
                <w:rFonts w:asciiTheme="minorHAnsi" w:hAnsiTheme="minorHAnsi"/>
                <w:b w:val="0"/>
                <w:sz w:val="24"/>
              </w:rPr>
              <w:t xml:space="preserve"> McInt</w:t>
            </w:r>
            <w:r w:rsidR="00A61F29">
              <w:rPr>
                <w:rFonts w:asciiTheme="minorHAnsi" w:hAnsiTheme="minorHAnsi"/>
                <w:b w:val="0"/>
                <w:sz w:val="24"/>
              </w:rPr>
              <w:t>yre</w:t>
            </w:r>
          </w:p>
        </w:tc>
        <w:tc>
          <w:tcPr>
            <w:tcW w:w="4675" w:type="dxa"/>
          </w:tcPr>
          <w:p w14:paraId="2B687434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C14A1D" w:rsidRPr="00EA2B52" w14:paraId="5AC90671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C7840" w14:textId="366DD1D9" w:rsidR="00C14A1D" w:rsidRPr="00EA2B52" w:rsidRDefault="00A61F29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Bianca Toto</w:t>
            </w:r>
          </w:p>
        </w:tc>
        <w:tc>
          <w:tcPr>
            <w:tcW w:w="4675" w:type="dxa"/>
          </w:tcPr>
          <w:p w14:paraId="485E0A96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C14A1D" w:rsidRPr="00EA2B52" w14:paraId="65B2CED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08F0BE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0B08A51C" w14:textId="77777777" w:rsidR="00C14A1D" w:rsidRPr="00EA2B52" w:rsidRDefault="00C14A1D" w:rsidP="00FC2EC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</w:tbl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096D1279" w:rsidR="00C14A1D" w:rsidRDefault="00E548F7" w:rsidP="00FC2EC4">
            <w:pPr>
              <w:jc w:val="both"/>
            </w:pPr>
            <w:r>
              <w:t>1</w:t>
            </w:r>
            <w:r w:rsidR="00AE2F82">
              <w:t>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294314D3" w:rsidR="00C14A1D" w:rsidRDefault="00E548F7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</w:t>
            </w:r>
            <w:r w:rsidR="00AE2F82">
              <w:t>3</w:t>
            </w:r>
            <w:r>
              <w:t>/</w:t>
            </w:r>
            <w:r w:rsidR="00C1410D">
              <w:t>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CB6B" w14:textId="5B7E1CC1" w:rsidR="00C14A1D" w:rsidRDefault="000A29D6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Team07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2B7BF516" w:rsidR="00C14A1D" w:rsidRDefault="000A29D6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functional and nonfunctional requirements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37AE6B54" w:rsidR="00C14A1D" w:rsidRDefault="00004A58" w:rsidP="00FC2EC4">
            <w:pPr>
              <w:jc w:val="both"/>
            </w:pPr>
            <w:r>
              <w:t>2.0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62C6188B" w:rsidR="00C14A1D" w:rsidRDefault="00004A58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</w:t>
            </w:r>
            <w:r w:rsidR="00056EE0">
              <w:t>7</w:t>
            </w:r>
            <w:r>
              <w:t>/21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3B1DDB18" w:rsidR="00C14A1D" w:rsidRDefault="00004A58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Team07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13128E0E" w:rsidR="00C14A1D" w:rsidRDefault="00004A58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errors</w:t>
            </w:r>
            <w:r w:rsidR="00056EE0">
              <w:t xml:space="preserve">; </w:t>
            </w:r>
            <w:r w:rsidR="00214342">
              <w:t>updated all requirements; usecases</w:t>
            </w: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728DD1A8" w14:textId="23F3FB6B" w:rsidR="00182B73" w:rsidRDefault="00C14A1D">
      <w:pPr>
        <w:pStyle w:val="TOC3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66220442" w:history="1">
        <w:r w:rsidR="00182B73" w:rsidRPr="0074753C">
          <w:rPr>
            <w:rStyle w:val="Hyperlink"/>
            <w:noProof/>
          </w:rPr>
          <w:t>51.</w:t>
        </w:r>
        <w:r w:rsidR="00182B73">
          <w:rPr>
            <w:rFonts w:eastAsiaTheme="minorEastAsia" w:cstheme="minorBidi"/>
            <w:noProof/>
            <w:sz w:val="22"/>
            <w:szCs w:val="22"/>
          </w:rPr>
          <w:tab/>
        </w:r>
        <w:r w:rsidR="00182B73" w:rsidRPr="0074753C">
          <w:rPr>
            <w:rStyle w:val="Hyperlink"/>
            <w:noProof/>
          </w:rPr>
          <w:t>System Requirements</w:t>
        </w:r>
        <w:r w:rsidR="00182B73">
          <w:rPr>
            <w:noProof/>
            <w:webHidden/>
          </w:rPr>
          <w:tab/>
        </w:r>
        <w:r w:rsidR="00182B73">
          <w:rPr>
            <w:noProof/>
            <w:webHidden/>
          </w:rPr>
          <w:fldChar w:fldCharType="begin"/>
        </w:r>
        <w:r w:rsidR="00182B73">
          <w:rPr>
            <w:noProof/>
            <w:webHidden/>
          </w:rPr>
          <w:instrText xml:space="preserve"> PAGEREF _Toc66220442 \h </w:instrText>
        </w:r>
        <w:r w:rsidR="00182B73">
          <w:rPr>
            <w:noProof/>
            <w:webHidden/>
          </w:rPr>
        </w:r>
        <w:r w:rsidR="00182B73">
          <w:rPr>
            <w:noProof/>
            <w:webHidden/>
          </w:rPr>
          <w:fldChar w:fldCharType="separate"/>
        </w:r>
        <w:r w:rsidR="00182B73">
          <w:rPr>
            <w:noProof/>
            <w:webHidden/>
          </w:rPr>
          <w:t>7</w:t>
        </w:r>
        <w:r w:rsidR="00182B73">
          <w:rPr>
            <w:noProof/>
            <w:webHidden/>
          </w:rPr>
          <w:fldChar w:fldCharType="end"/>
        </w:r>
      </w:hyperlink>
    </w:p>
    <w:p w14:paraId="45B10734" w14:textId="54F5D4E9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3" w:history="1">
        <w:r w:rsidRPr="0074753C">
          <w:rPr>
            <w:rStyle w:val="Hyperlink"/>
            <w:noProof/>
          </w:rPr>
          <w:t>51.1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6E2265" w14:textId="55592AED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4" w:history="1">
        <w:r w:rsidRPr="0074753C">
          <w:rPr>
            <w:rStyle w:val="Hyperlink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2A41A1" w14:textId="3217E00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5" w:history="1">
        <w:r w:rsidRPr="0074753C">
          <w:rPr>
            <w:rStyle w:val="Hyperlink"/>
            <w:noProof/>
          </w:rPr>
          <w:t>1.1.2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Sign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47529" w14:textId="6B6F89C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6" w:history="1">
        <w:r w:rsidRPr="0074753C">
          <w:rPr>
            <w:rStyle w:val="Hyperlink"/>
            <w:noProof/>
          </w:rPr>
          <w:t>1.1.3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Browsing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AF7E29" w14:textId="1A6E314C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7" w:history="1">
        <w:r w:rsidRPr="0074753C">
          <w:rPr>
            <w:rStyle w:val="Hyperlink"/>
            <w:noProof/>
          </w:rPr>
          <w:t>1.1.4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Searching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87C3B0" w14:textId="273DF673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8" w:history="1">
        <w:r w:rsidRPr="0074753C">
          <w:rPr>
            <w:rStyle w:val="Hyperlink"/>
            <w:noProof/>
          </w:rPr>
          <w:t>1.1.5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Editing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AF3C7" w14:textId="7EB3B25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49" w:history="1">
        <w:r w:rsidRPr="0074753C">
          <w:rPr>
            <w:rStyle w:val="Hyperlink"/>
            <w:noProof/>
          </w:rPr>
          <w:t>1.1.6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Streaming of User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170603" w14:textId="546CB8BF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0" w:history="1">
        <w:r w:rsidRPr="0074753C">
          <w:rPr>
            <w:rStyle w:val="Hyperlink"/>
            <w:noProof/>
          </w:rPr>
          <w:t>1.1.7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Purchasing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4E9082" w14:textId="4333CDE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1" w:history="1">
        <w:r w:rsidRPr="0074753C">
          <w:rPr>
            <w:rStyle w:val="Hyperlink"/>
            <w:noProof/>
          </w:rPr>
          <w:t>1.1.8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Submit and Verify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0AA8F7" w14:textId="49A8D005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2" w:history="1">
        <w:r w:rsidRPr="0074753C">
          <w:rPr>
            <w:rStyle w:val="Hyperlink"/>
            <w:noProof/>
          </w:rPr>
          <w:t>51.2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00C820" w14:textId="2C37E511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3" w:history="1">
        <w:r w:rsidRPr="0074753C">
          <w:rPr>
            <w:rStyle w:val="Hyperlink"/>
            <w:bCs/>
            <w:noProof/>
          </w:rPr>
          <w:t>1.2.1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Payment Information 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0A3689" w14:textId="26F3B2F4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4" w:history="1">
        <w:r w:rsidRPr="0074753C">
          <w:rPr>
            <w:rStyle w:val="Hyperlink"/>
            <w:bCs/>
            <w:noProof/>
          </w:rPr>
          <w:t>1.2.2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Allow for two password attempts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DB0779" w14:textId="773F2D17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5" w:history="1">
        <w:r w:rsidRPr="0074753C">
          <w:rPr>
            <w:rStyle w:val="Hyperlink"/>
            <w:bCs/>
            <w:noProof/>
          </w:rPr>
          <w:t>1.2.3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Increase ThriveStream Library Monthly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BAA7C5" w14:textId="4DE0D9C4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6" w:history="1">
        <w:r w:rsidRPr="0074753C">
          <w:rPr>
            <w:rStyle w:val="Hyperlink"/>
            <w:bCs/>
            <w:noProof/>
          </w:rPr>
          <w:t>1.2.4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Payment receipt is sent to user email within 10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C2D8E1" w14:textId="2AB2C87F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7" w:history="1">
        <w:r w:rsidRPr="0074753C">
          <w:rPr>
            <w:rStyle w:val="Hyperlink"/>
            <w:bCs/>
            <w:noProof/>
          </w:rPr>
          <w:t>1.2.5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ShowTime streaming loads events in under 5 seconds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06FEF0" w14:textId="5CC31764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8" w:history="1">
        <w:r w:rsidRPr="0074753C">
          <w:rPr>
            <w:rStyle w:val="Hyperlink"/>
            <w:bCs/>
            <w:noProof/>
          </w:rPr>
          <w:t>1.2.6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Search results in under 3 seconds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6F16CE" w14:textId="2D4C39F2" w:rsidR="00182B73" w:rsidRDefault="00182B73">
      <w:pPr>
        <w:pStyle w:val="TOC3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59" w:history="1">
        <w:r w:rsidRPr="0074753C">
          <w:rPr>
            <w:rStyle w:val="Hyperlink"/>
            <w:noProof/>
          </w:rPr>
          <w:t>52.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System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CA999A" w14:textId="2355CB33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0" w:history="1">
        <w:r w:rsidRPr="0074753C">
          <w:rPr>
            <w:rStyle w:val="Hyperlink"/>
            <w:noProof/>
          </w:rPr>
          <w:t>52.1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Tool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738EB2" w14:textId="4CBE80D1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1" w:history="1">
        <w:r w:rsidRPr="0074753C">
          <w:rPr>
            <w:rStyle w:val="Hyperlink"/>
            <w:bCs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363622" w14:textId="67477780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2" w:history="1">
        <w:r w:rsidRPr="0074753C">
          <w:rPr>
            <w:rStyle w:val="Hyperlink"/>
            <w:noProof/>
          </w:rPr>
          <w:t>52.2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Language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7664F" w14:textId="45CEE106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3" w:history="1">
        <w:r w:rsidRPr="0074753C">
          <w:rPr>
            <w:rStyle w:val="Hyperlink"/>
            <w:bCs/>
            <w:noProof/>
          </w:rPr>
          <w:t>2.2.1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PSVR DevKit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ACA1C5" w14:textId="2DBF2935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4" w:history="1">
        <w:r w:rsidRPr="0074753C">
          <w:rPr>
            <w:rStyle w:val="Hyperlink"/>
            <w:bCs/>
            <w:noProof/>
          </w:rPr>
          <w:t>2.2.2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6B778" w14:textId="04FB90ED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5" w:history="1">
        <w:r w:rsidRPr="0074753C">
          <w:rPr>
            <w:rStyle w:val="Hyperlink"/>
            <w:noProof/>
          </w:rPr>
          <w:t>52.3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Platform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793336" w14:textId="5DCC6704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6" w:history="1">
        <w:r w:rsidRPr="0074753C">
          <w:rPr>
            <w:rStyle w:val="Hyperlink"/>
            <w:bCs/>
            <w:noProof/>
          </w:rPr>
          <w:t>2.3.1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ThriveStream only compatible with PlayStation VRThriveStream compatible with PlayStation 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AE766E" w14:textId="2C352489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7" w:history="1">
        <w:r w:rsidRPr="0074753C">
          <w:rPr>
            <w:rStyle w:val="Hyperlink"/>
            <w:bCs/>
            <w:noProof/>
          </w:rPr>
          <w:t>2.3.2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PlayStation must have up-to-date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0255AB" w14:textId="2569B598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8" w:history="1">
        <w:r w:rsidRPr="0074753C">
          <w:rPr>
            <w:rStyle w:val="Hyperlink"/>
            <w:noProof/>
          </w:rPr>
          <w:t>52.4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Hardware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9D56C4" w14:textId="6EEC5CFA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69" w:history="1">
        <w:r w:rsidRPr="0074753C">
          <w:rPr>
            <w:rStyle w:val="Hyperlink"/>
            <w:bCs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PlayStation 4+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166848" w14:textId="3FBD9A27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0" w:history="1">
        <w:r w:rsidRPr="0074753C">
          <w:rPr>
            <w:rStyle w:val="Hyperlink"/>
            <w:bCs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PlayStation VR necessary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AB6C25" w14:textId="4BECB151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1" w:history="1">
        <w:r w:rsidRPr="0074753C">
          <w:rPr>
            <w:rStyle w:val="Hyperlink"/>
            <w:noProof/>
          </w:rPr>
          <w:t>52.5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Network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0A70D" w14:textId="4247848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2" w:history="1">
        <w:r w:rsidRPr="0074753C">
          <w:rPr>
            <w:rStyle w:val="Hyperlink"/>
            <w:bCs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Network must be fast enough to keep up with playback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F56EDF" w14:textId="04822553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3" w:history="1">
        <w:r w:rsidRPr="0074753C">
          <w:rPr>
            <w:rStyle w:val="Hyperlink"/>
            <w:noProof/>
          </w:rPr>
          <w:t>52.6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AB2FFC" w14:textId="0EF84D3B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4" w:history="1">
        <w:r w:rsidRPr="0074753C">
          <w:rPr>
            <w:rStyle w:val="Hyperlink"/>
            <w:bCs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Incremented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5CC19E" w14:textId="1538E78F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5" w:history="1">
        <w:r w:rsidRPr="0074753C">
          <w:rPr>
            <w:rStyle w:val="Hyperlink"/>
            <w:noProof/>
          </w:rPr>
          <w:t>52.7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Transition &amp; Support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7CB9E4" w14:textId="15D58F41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6" w:history="1">
        <w:r w:rsidRPr="0074753C">
          <w:rPr>
            <w:rStyle w:val="Hyperlink"/>
            <w:bCs/>
            <w:noProof/>
          </w:rPr>
          <w:t>2.7.1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Periodic System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F44475" w14:textId="3BEF433A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7" w:history="1">
        <w:r w:rsidRPr="0074753C">
          <w:rPr>
            <w:rStyle w:val="Hyperlink"/>
            <w:noProof/>
          </w:rPr>
          <w:t>52.8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Budget &amp; Schedule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F3143E" w14:textId="4401D629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8" w:history="1">
        <w:r w:rsidRPr="0074753C">
          <w:rPr>
            <w:rStyle w:val="Hyperlink"/>
            <w:bCs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Project must be complete by May 1st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5C8343" w14:textId="1944086E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79" w:history="1">
        <w:r w:rsidRPr="0074753C">
          <w:rPr>
            <w:rStyle w:val="Hyperlink"/>
            <w:bCs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247B07" w14:textId="0EB26E6D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0" w:history="1">
        <w:r w:rsidRPr="0074753C">
          <w:rPr>
            <w:rStyle w:val="Hyperlink"/>
            <w:noProof/>
          </w:rPr>
          <w:t>52.9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Miscellaneous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90A5A5" w14:textId="5A242B2C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1" w:history="1">
        <w:r w:rsidRPr="0074753C">
          <w:rPr>
            <w:rStyle w:val="Hyperlink"/>
            <w:bCs/>
            <w:noProof/>
          </w:rPr>
          <w:t>2.9.1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Requirement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2F6636" w14:textId="7BB92909" w:rsidR="00182B73" w:rsidRDefault="00182B73">
      <w:pPr>
        <w:pStyle w:val="TOC3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2" w:history="1">
        <w:r w:rsidRPr="0074753C">
          <w:rPr>
            <w:rStyle w:val="Hyperlink"/>
            <w:noProof/>
          </w:rPr>
          <w:t>53.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Requirements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70F318" w14:textId="658852AA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3" w:history="1">
        <w:r w:rsidRPr="0074753C">
          <w:rPr>
            <w:rStyle w:val="Hyperlink"/>
            <w:bCs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Requirement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D2AB285" w14:textId="7C598E48" w:rsidR="00182B73" w:rsidRDefault="00182B73">
      <w:pPr>
        <w:pStyle w:val="TOC3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4" w:history="1">
        <w:r w:rsidRPr="0074753C">
          <w:rPr>
            <w:rStyle w:val="Hyperlink"/>
            <w:noProof/>
          </w:rPr>
          <w:t>54.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Evolutionary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0F40C7" w14:textId="21B2ECB2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5" w:history="1">
        <w:r w:rsidRPr="0074753C">
          <w:rPr>
            <w:rStyle w:val="Hyperlink"/>
            <w:noProof/>
          </w:rPr>
          <w:t>54.1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34EF6D" w14:textId="1C941EA0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6" w:history="1">
        <w:r w:rsidRPr="0074753C">
          <w:rPr>
            <w:rStyle w:val="Hyperlink"/>
            <w:bCs/>
            <w:noProof/>
          </w:rPr>
          <w:t>4.1.1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Browsing Personalized Streaming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D22055" w14:textId="66D26CAD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7" w:history="1">
        <w:r w:rsidRPr="0074753C">
          <w:rPr>
            <w:rStyle w:val="Hyperlink"/>
            <w:bCs/>
            <w:noProof/>
          </w:rPr>
          <w:t>4.1.2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Rating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2F40EA" w14:textId="0AF96DCB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8" w:history="1">
        <w:r w:rsidRPr="0074753C">
          <w:rPr>
            <w:rStyle w:val="Hyperlink"/>
            <w:bCs/>
            <w:noProof/>
          </w:rPr>
          <w:t>4.1.3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Multiplayer streaming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D9F0ED" w14:textId="0DC5B4F7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89" w:history="1">
        <w:r w:rsidRPr="0074753C">
          <w:rPr>
            <w:rStyle w:val="Hyperlink"/>
            <w:bCs/>
            <w:noProof/>
          </w:rPr>
          <w:t>4.1.4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Adding Friends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FC9C7A" w14:textId="2EEDBFCD" w:rsidR="00182B73" w:rsidRDefault="00182B73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0" w:history="1">
        <w:r w:rsidRPr="0074753C">
          <w:rPr>
            <w:rStyle w:val="Hyperlink"/>
            <w:noProof/>
          </w:rPr>
          <w:t>54.2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0BBFC6" w14:textId="400BE4E1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1" w:history="1">
        <w:r w:rsidRPr="0074753C">
          <w:rPr>
            <w:rStyle w:val="Hyperlink"/>
            <w:bCs/>
            <w:noProof/>
          </w:rPr>
          <w:t>4.2.1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Search results return in same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C8E566" w14:textId="416592B2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2" w:history="1">
        <w:r w:rsidRPr="0074753C">
          <w:rPr>
            <w:rStyle w:val="Hyperlink"/>
            <w:bCs/>
            <w:noProof/>
          </w:rPr>
          <w:t>4.2.2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Increase Library of events biweekly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154510" w14:textId="571A0A47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3" w:history="1">
        <w:r w:rsidRPr="0074753C">
          <w:rPr>
            <w:rStyle w:val="Hyperlink"/>
            <w:bCs/>
            <w:noProof/>
          </w:rPr>
          <w:t>4.2.3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Multiplayer streaming increases to 3+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072378" w14:textId="5321D78B" w:rsidR="00182B73" w:rsidRDefault="00182B73">
      <w:pPr>
        <w:pStyle w:val="TOC5"/>
        <w:tabs>
          <w:tab w:val="left" w:pos="132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66220494" w:history="1">
        <w:r w:rsidRPr="0074753C">
          <w:rPr>
            <w:rStyle w:val="Hyperlink"/>
            <w:bCs/>
            <w:noProof/>
          </w:rPr>
          <w:t>4.2.4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4753C">
          <w:rPr>
            <w:rStyle w:val="Hyperlink"/>
            <w:bCs/>
            <w:noProof/>
          </w:rPr>
          <w:t>Facebook can pair with ThriveStream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A2DFBF" w14:textId="55E89653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t>Table of Tables</w:t>
      </w:r>
      <w:bookmarkEnd w:id="10"/>
      <w:bookmarkEnd w:id="11"/>
    </w:p>
    <w:p w14:paraId="7E07B310" w14:textId="77777777" w:rsidR="00C14A1D" w:rsidRPr="00115272" w:rsidRDefault="00C14A1D" w:rsidP="00C14A1D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427" w14:paraId="2410B67F" w14:textId="77777777" w:rsidTr="007A5427">
        <w:tc>
          <w:tcPr>
            <w:tcW w:w="4675" w:type="dxa"/>
          </w:tcPr>
          <w:p w14:paraId="5BD7FD84" w14:textId="623E1AB1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 xml:space="preserve">Figure </w:t>
            </w:r>
          </w:p>
        </w:tc>
        <w:tc>
          <w:tcPr>
            <w:tcW w:w="4675" w:type="dxa"/>
          </w:tcPr>
          <w:p w14:paraId="08258FF7" w14:textId="2720C769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Page</w:t>
            </w:r>
          </w:p>
        </w:tc>
      </w:tr>
      <w:tr w:rsidR="007A5427" w14:paraId="720C57E3" w14:textId="77777777" w:rsidTr="007A5427">
        <w:tc>
          <w:tcPr>
            <w:tcW w:w="4675" w:type="dxa"/>
          </w:tcPr>
          <w:p w14:paraId="3035EFB8" w14:textId="69B70371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Sign up Use Case</w:t>
            </w:r>
          </w:p>
        </w:tc>
        <w:tc>
          <w:tcPr>
            <w:tcW w:w="4675" w:type="dxa"/>
          </w:tcPr>
          <w:p w14:paraId="203A278F" w14:textId="329415AC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1</w:t>
            </w:r>
          </w:p>
        </w:tc>
      </w:tr>
      <w:tr w:rsidR="007A5427" w14:paraId="3E95B0A0" w14:textId="77777777" w:rsidTr="007A5427">
        <w:tc>
          <w:tcPr>
            <w:tcW w:w="4675" w:type="dxa"/>
          </w:tcPr>
          <w:p w14:paraId="5E948F7B" w14:textId="05322432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Login Use Case</w:t>
            </w:r>
          </w:p>
        </w:tc>
        <w:tc>
          <w:tcPr>
            <w:tcW w:w="4675" w:type="dxa"/>
          </w:tcPr>
          <w:p w14:paraId="045150CE" w14:textId="1247B1BB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2</w:t>
            </w:r>
          </w:p>
        </w:tc>
      </w:tr>
      <w:tr w:rsidR="007A5427" w14:paraId="73C7BDE3" w14:textId="77777777" w:rsidTr="007A5427">
        <w:tc>
          <w:tcPr>
            <w:tcW w:w="4675" w:type="dxa"/>
          </w:tcPr>
          <w:p w14:paraId="0FA5B009" w14:textId="1FDF62D2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Submit and Verify credentials Use Case</w:t>
            </w:r>
          </w:p>
        </w:tc>
        <w:tc>
          <w:tcPr>
            <w:tcW w:w="4675" w:type="dxa"/>
          </w:tcPr>
          <w:p w14:paraId="625F0ECD" w14:textId="08238BAF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3</w:t>
            </w:r>
          </w:p>
        </w:tc>
      </w:tr>
      <w:tr w:rsidR="007A5427" w14:paraId="4461FF4D" w14:textId="77777777" w:rsidTr="007A5427">
        <w:tc>
          <w:tcPr>
            <w:tcW w:w="4675" w:type="dxa"/>
          </w:tcPr>
          <w:p w14:paraId="50CCB17D" w14:textId="7D657BBE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Editing Account Use Case</w:t>
            </w:r>
          </w:p>
        </w:tc>
        <w:tc>
          <w:tcPr>
            <w:tcW w:w="4675" w:type="dxa"/>
          </w:tcPr>
          <w:p w14:paraId="57C1E459" w14:textId="3FFE655B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4</w:t>
            </w:r>
          </w:p>
        </w:tc>
      </w:tr>
      <w:tr w:rsidR="007A5427" w14:paraId="693D5347" w14:textId="77777777" w:rsidTr="007A5427">
        <w:tc>
          <w:tcPr>
            <w:tcW w:w="4675" w:type="dxa"/>
          </w:tcPr>
          <w:p w14:paraId="7E8C060F" w14:textId="16F2CF40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Browsing Events</w:t>
            </w:r>
          </w:p>
        </w:tc>
        <w:tc>
          <w:tcPr>
            <w:tcW w:w="4675" w:type="dxa"/>
          </w:tcPr>
          <w:p w14:paraId="5CD16C87" w14:textId="2CA82F8B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5</w:t>
            </w:r>
          </w:p>
        </w:tc>
      </w:tr>
      <w:tr w:rsidR="007A5427" w14:paraId="77606693" w14:textId="77777777" w:rsidTr="007A5427">
        <w:tc>
          <w:tcPr>
            <w:tcW w:w="4675" w:type="dxa"/>
          </w:tcPr>
          <w:p w14:paraId="70B0BBA2" w14:textId="57A34CD4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Searching Use Case</w:t>
            </w:r>
          </w:p>
        </w:tc>
        <w:tc>
          <w:tcPr>
            <w:tcW w:w="4675" w:type="dxa"/>
          </w:tcPr>
          <w:p w14:paraId="471B24D2" w14:textId="6FC214AA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6</w:t>
            </w:r>
          </w:p>
        </w:tc>
      </w:tr>
      <w:tr w:rsidR="007A5427" w14:paraId="47D5E376" w14:textId="77777777" w:rsidTr="007A5427">
        <w:tc>
          <w:tcPr>
            <w:tcW w:w="4675" w:type="dxa"/>
          </w:tcPr>
          <w:p w14:paraId="484C10E2" w14:textId="59682E3A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Purchasing Events Use case</w:t>
            </w:r>
          </w:p>
        </w:tc>
        <w:tc>
          <w:tcPr>
            <w:tcW w:w="4675" w:type="dxa"/>
          </w:tcPr>
          <w:p w14:paraId="29309521" w14:textId="521D4DA7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7</w:t>
            </w:r>
          </w:p>
        </w:tc>
      </w:tr>
      <w:tr w:rsidR="007A5427" w14:paraId="64D95265" w14:textId="77777777" w:rsidTr="007A5427">
        <w:tc>
          <w:tcPr>
            <w:tcW w:w="4675" w:type="dxa"/>
          </w:tcPr>
          <w:p w14:paraId="738402DA" w14:textId="54D5847A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Streaming Events Use case</w:t>
            </w:r>
          </w:p>
        </w:tc>
        <w:tc>
          <w:tcPr>
            <w:tcW w:w="4675" w:type="dxa"/>
          </w:tcPr>
          <w:p w14:paraId="2A6E4EFF" w14:textId="2824DD8F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box 8</w:t>
            </w:r>
          </w:p>
        </w:tc>
      </w:tr>
      <w:tr w:rsidR="007A5427" w14:paraId="76BE1772" w14:textId="77777777" w:rsidTr="007A5427">
        <w:tc>
          <w:tcPr>
            <w:tcW w:w="4675" w:type="dxa"/>
          </w:tcPr>
          <w:p w14:paraId="326538E1" w14:textId="19FE3F60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 xml:space="preserve">Exiting </w:t>
            </w:r>
          </w:p>
        </w:tc>
        <w:tc>
          <w:tcPr>
            <w:tcW w:w="4675" w:type="dxa"/>
          </w:tcPr>
          <w:p w14:paraId="7043DE8F" w14:textId="785F2ABD" w:rsidR="007A5427" w:rsidRDefault="007A5427" w:rsidP="00C14A1D">
            <w:pPr>
              <w:jc w:val="both"/>
              <w:rPr>
                <w:rFonts w:ascii="Calibri" w:hAnsi="Calibri"/>
                <w:lang w:eastAsia="zh-TW"/>
              </w:rPr>
            </w:pPr>
            <w:r>
              <w:rPr>
                <w:rFonts w:ascii="Calibri" w:hAnsi="Calibri"/>
                <w:lang w:eastAsia="zh-TW"/>
              </w:rPr>
              <w:t>17; bottom</w:t>
            </w:r>
          </w:p>
        </w:tc>
      </w:tr>
    </w:tbl>
    <w:p w14:paraId="0E533B2B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  <w:sectPr w:rsidR="00C14A1D" w:rsidRPr="00115272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2A11A914" w14:textId="77777777" w:rsidR="00FC2EC4" w:rsidRDefault="005A307B" w:rsidP="00182B73">
      <w:pPr>
        <w:pStyle w:val="Heading3"/>
      </w:pPr>
      <w:bookmarkStart w:id="15" w:name="_Toc66220442"/>
      <w:r>
        <w:t>System Requirements</w:t>
      </w:r>
      <w:bookmarkEnd w:id="15"/>
    </w:p>
    <w:p w14:paraId="20D4AE6E" w14:textId="1E358BD1" w:rsidR="000F5FF5" w:rsidRPr="0051177C" w:rsidRDefault="005A307B" w:rsidP="000F5FF5">
      <w:pPr>
        <w:pStyle w:val="Heading4"/>
        <w:ind w:hanging="2430"/>
        <w:rPr>
          <w:rStyle w:val="IntenseEmphasis"/>
          <w:i w:val="0"/>
          <w:iCs w:val="0"/>
          <w:color w:val="auto"/>
        </w:rPr>
      </w:pPr>
      <w:bookmarkStart w:id="16" w:name="_Toc66220443"/>
      <w:r>
        <w:t>Functional Requirements</w:t>
      </w:r>
      <w:bookmarkEnd w:id="16"/>
    </w:p>
    <w:p w14:paraId="6D19DF87" w14:textId="77777777" w:rsidR="000F5FF5" w:rsidRDefault="000F5FF5" w:rsidP="000F5FF5">
      <w:pPr>
        <w:rPr>
          <w:rStyle w:val="IntenseEmphasis"/>
        </w:rPr>
      </w:pPr>
    </w:p>
    <w:p w14:paraId="4C9C482D" w14:textId="4D081A2D" w:rsidR="00563E47" w:rsidRPr="00563E47" w:rsidRDefault="00210D34" w:rsidP="00816CAA">
      <w:pPr>
        <w:pStyle w:val="Heading5"/>
      </w:pPr>
      <w:bookmarkStart w:id="17" w:name="_Toc66220444"/>
      <w:r>
        <w:rPr>
          <w:rStyle w:val="Strong"/>
        </w:rPr>
        <w:t>Login</w:t>
      </w:r>
      <w:bookmarkEnd w:id="17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694CCB60" w:rsidR="00D80BA2" w:rsidRDefault="001A5663" w:rsidP="00D80BA2">
            <w:r>
              <w:t xml:space="preserve">Login 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1D570B6D" w:rsidR="003C6B8F" w:rsidRDefault="00004A58" w:rsidP="00D80BA2">
            <w:r>
              <w:t>U</w:t>
            </w:r>
            <w:r w:rsidR="001128BB">
              <w:t>ser</w:t>
            </w:r>
            <w:r>
              <w:t xml:space="preserve">s </w:t>
            </w:r>
            <w:r w:rsidR="001128BB">
              <w:t xml:space="preserve">enter </w:t>
            </w:r>
            <w:r w:rsidR="003259AF">
              <w:t xml:space="preserve">existing account information </w:t>
            </w:r>
            <w:r w:rsidR="00031FAF">
              <w:t xml:space="preserve">to </w:t>
            </w:r>
            <w:r w:rsidR="004E1732">
              <w:t>lo</w:t>
            </w:r>
            <w:r w:rsidR="0011193A">
              <w:t>g</w:t>
            </w:r>
            <w:r w:rsidR="00CE2029">
              <w:t xml:space="preserve"> into their </w:t>
            </w:r>
            <w:r w:rsidR="00B15AFA">
              <w:t xml:space="preserve">ThriveStream account. </w:t>
            </w:r>
            <w:r>
              <w:t>Users redirected according to info inputted.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06B66881" w:rsidR="00D80BA2" w:rsidRDefault="00FB4A8A" w:rsidP="00D80BA2">
            <w:r>
              <w:t>0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72542B02" w14:textId="77777777" w:rsidR="00C26F49" w:rsidRDefault="006B5F6B" w:rsidP="00D80BA2">
            <w:r>
              <w:t>Launch applicatio</w:t>
            </w:r>
            <w:r w:rsidR="00DE4858">
              <w:t>n</w:t>
            </w:r>
          </w:p>
          <w:p w14:paraId="17355CF3" w14:textId="782D6931" w:rsidR="00820099" w:rsidRDefault="00820099" w:rsidP="00D80BA2">
            <w:r>
              <w:t>VR is configured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217AB4D1" w14:textId="77777777" w:rsidR="006B5F6B" w:rsidRDefault="0043556C" w:rsidP="00D80BA2">
            <w:r>
              <w:t>Launch ThriveStream application</w:t>
            </w:r>
          </w:p>
          <w:p w14:paraId="19F84E3A" w14:textId="5C3D6BB4" w:rsidR="00A3554A" w:rsidRDefault="001C354C" w:rsidP="00D80BA2">
            <w:r>
              <w:t xml:space="preserve">[Case 1: </w:t>
            </w:r>
            <w:r w:rsidR="00C45D69">
              <w:t>TS</w:t>
            </w:r>
            <w:r w:rsidR="00155087">
              <w:t xml:space="preserve">(ThriveStream) </w:t>
            </w:r>
            <w:r w:rsidR="00020582">
              <w:t>Profile</w:t>
            </w:r>
            <w:r w:rsidR="005817CB">
              <w:t xml:space="preserve"> is not saved</w:t>
            </w:r>
            <w:r w:rsidR="00734BBB">
              <w:t xml:space="preserve"> but created</w:t>
            </w:r>
            <w:r w:rsidR="00A3554A">
              <w:t xml:space="preserve">] </w:t>
            </w:r>
          </w:p>
          <w:p w14:paraId="7961570F" w14:textId="13B69591" w:rsidR="0043556C" w:rsidRDefault="0043556C" w:rsidP="00D80BA2">
            <w:r>
              <w:t xml:space="preserve">User enters </w:t>
            </w:r>
            <w:r w:rsidR="007F381C">
              <w:t>username and password to login</w:t>
            </w:r>
          </w:p>
          <w:p w14:paraId="5E948569" w14:textId="319082F6" w:rsidR="002B1B8C" w:rsidRDefault="002B1B8C" w:rsidP="00D80BA2">
            <w:r>
              <w:t xml:space="preserve">Password forgotten, click link and </w:t>
            </w:r>
            <w:r w:rsidR="005B15D4">
              <w:t>option to reset the password is sent to email</w:t>
            </w:r>
            <w:r w:rsidR="000321EB">
              <w:t xml:space="preserve"> input</w:t>
            </w:r>
            <w:r w:rsidR="005E3E60">
              <w:t>ted</w:t>
            </w:r>
          </w:p>
          <w:p w14:paraId="074D12E5" w14:textId="0ABBE4BA" w:rsidR="00A3554A" w:rsidRDefault="00734BBB" w:rsidP="00D80BA2">
            <w:r>
              <w:t xml:space="preserve">[Case 2: User does not have </w:t>
            </w:r>
            <w:r w:rsidR="00155087">
              <w:t>TS profile created</w:t>
            </w:r>
            <w:r>
              <w:t>]</w:t>
            </w:r>
          </w:p>
          <w:p w14:paraId="65425B35" w14:textId="50DFD472" w:rsidR="00155087" w:rsidRDefault="00C4733A" w:rsidP="00D80BA2">
            <w:r>
              <w:t>Select link to create a new TS profile</w:t>
            </w:r>
          </w:p>
          <w:p w14:paraId="3152AE99" w14:textId="1A85668D" w:rsidR="00734BBB" w:rsidRDefault="00734BBB" w:rsidP="00D80BA2">
            <w:r>
              <w:t>[Case</w:t>
            </w:r>
            <w:r w:rsidR="00155087">
              <w:t xml:space="preserve"> 3: User has TS profile saved and logged in]</w:t>
            </w:r>
          </w:p>
          <w:p w14:paraId="01F67BCF" w14:textId="09BDEB4C" w:rsidR="000405F4" w:rsidRDefault="007823FA" w:rsidP="00D80BA2">
            <w:r>
              <w:t xml:space="preserve">Redirected to </w:t>
            </w:r>
            <w:r w:rsidR="00F453CC">
              <w:t xml:space="preserve">user </w:t>
            </w:r>
            <w:r w:rsidR="00B930ED">
              <w:t>TS home page</w:t>
            </w: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6B8A6C83" w14:textId="752ACB6E" w:rsidR="00D80BA2" w:rsidRDefault="005E3E60" w:rsidP="00D80BA2">
            <w:r>
              <w:t xml:space="preserve">User has access to </w:t>
            </w:r>
            <w:r w:rsidR="00843153">
              <w:t>TS content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44E9DAA0" w:rsidR="00D80BA2" w:rsidRDefault="00237FE0" w:rsidP="00D80BA2">
            <w:hyperlink w:anchor="_Requirements_Modeling" w:history="1">
              <w:r w:rsidRPr="00237FE0">
                <w:rPr>
                  <w:rStyle w:val="Hyperlink"/>
                </w:rPr>
                <w:t>Requirements Modeling</w:t>
              </w:r>
            </w:hyperlink>
            <w:r>
              <w:t xml:space="preserve"> BLOCK 2</w:t>
            </w:r>
          </w:p>
        </w:tc>
      </w:tr>
    </w:tbl>
    <w:p w14:paraId="649BC244" w14:textId="5C47B7D8" w:rsidR="00D80BA2" w:rsidRDefault="00D80BA2" w:rsidP="00D80BA2"/>
    <w:p w14:paraId="40C98F8B" w14:textId="609230EF" w:rsidR="00816CAA" w:rsidRPr="00563E47" w:rsidRDefault="000B5B38" w:rsidP="00816CAA">
      <w:pPr>
        <w:pStyle w:val="Heading5"/>
      </w:pPr>
      <w:bookmarkStart w:id="18" w:name="_Sign_up"/>
      <w:bookmarkStart w:id="19" w:name="_Toc66220445"/>
      <w:bookmarkEnd w:id="18"/>
      <w:r>
        <w:rPr>
          <w:rStyle w:val="Strong"/>
        </w:rPr>
        <w:t>Sign up</w:t>
      </w:r>
      <w:bookmarkEnd w:id="19"/>
      <w:r w:rsidR="00816CAA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16CAA" w14:paraId="18767EBF" w14:textId="77777777" w:rsidTr="00004A58">
        <w:tc>
          <w:tcPr>
            <w:tcW w:w="2875" w:type="dxa"/>
          </w:tcPr>
          <w:p w14:paraId="501D4043" w14:textId="77777777" w:rsidR="00816CAA" w:rsidRDefault="00816CAA" w:rsidP="00004A58">
            <w:r>
              <w:t>Title</w:t>
            </w:r>
          </w:p>
        </w:tc>
        <w:tc>
          <w:tcPr>
            <w:tcW w:w="6475" w:type="dxa"/>
          </w:tcPr>
          <w:p w14:paraId="0D372AED" w14:textId="699A3491" w:rsidR="00816CAA" w:rsidRDefault="000B5B38" w:rsidP="00004A58">
            <w:r>
              <w:t>Sign up</w:t>
            </w:r>
            <w:r w:rsidR="00816CAA">
              <w:t xml:space="preserve"> </w:t>
            </w:r>
          </w:p>
        </w:tc>
      </w:tr>
      <w:tr w:rsidR="00816CAA" w14:paraId="5B331176" w14:textId="77777777" w:rsidTr="00004A58">
        <w:tc>
          <w:tcPr>
            <w:tcW w:w="2875" w:type="dxa"/>
          </w:tcPr>
          <w:p w14:paraId="14E92527" w14:textId="77777777" w:rsidR="00816CAA" w:rsidRDefault="00816CAA" w:rsidP="00004A58">
            <w:r>
              <w:t>Description</w:t>
            </w:r>
          </w:p>
        </w:tc>
        <w:tc>
          <w:tcPr>
            <w:tcW w:w="6475" w:type="dxa"/>
          </w:tcPr>
          <w:p w14:paraId="4F4312BF" w14:textId="268747F8" w:rsidR="00816CAA" w:rsidRDefault="00004A58" w:rsidP="00004A58">
            <w:r>
              <w:t>Us</w:t>
            </w:r>
            <w:r w:rsidR="00816CAA">
              <w:t xml:space="preserve">ers </w:t>
            </w:r>
            <w:r w:rsidR="000B5B38">
              <w:t>create a</w:t>
            </w:r>
            <w:r w:rsidR="00EA109A">
              <w:t xml:space="preserve"> user </w:t>
            </w:r>
            <w:r w:rsidR="000B5B38">
              <w:t>account</w:t>
            </w:r>
            <w:r w:rsidR="00EA109A">
              <w:t xml:space="preserve"> with </w:t>
            </w:r>
            <w:r w:rsidR="00540580">
              <w:t>payment inf</w:t>
            </w:r>
            <w:r w:rsidR="002D608F">
              <w:t>ormation</w:t>
            </w:r>
          </w:p>
        </w:tc>
      </w:tr>
      <w:tr w:rsidR="00816CAA" w14:paraId="4C232242" w14:textId="77777777" w:rsidTr="00004A58">
        <w:tc>
          <w:tcPr>
            <w:tcW w:w="2875" w:type="dxa"/>
          </w:tcPr>
          <w:p w14:paraId="5131C12B" w14:textId="77777777" w:rsidR="00816CAA" w:rsidRDefault="00816CAA" w:rsidP="00004A58">
            <w:r>
              <w:t>Priority</w:t>
            </w:r>
          </w:p>
        </w:tc>
        <w:tc>
          <w:tcPr>
            <w:tcW w:w="6475" w:type="dxa"/>
          </w:tcPr>
          <w:p w14:paraId="7CCC7EA3" w14:textId="77777777" w:rsidR="00816CAA" w:rsidRDefault="00816CAA" w:rsidP="00004A58">
            <w:r>
              <w:t>0</w:t>
            </w:r>
          </w:p>
        </w:tc>
      </w:tr>
      <w:tr w:rsidR="00816CAA" w14:paraId="365F0EB3" w14:textId="77777777" w:rsidTr="00004A58">
        <w:tc>
          <w:tcPr>
            <w:tcW w:w="2875" w:type="dxa"/>
          </w:tcPr>
          <w:p w14:paraId="7AE61F4E" w14:textId="77777777" w:rsidR="00816CAA" w:rsidRDefault="00816CAA" w:rsidP="00004A58">
            <w:r>
              <w:t>Precondition(s)</w:t>
            </w:r>
          </w:p>
        </w:tc>
        <w:tc>
          <w:tcPr>
            <w:tcW w:w="6475" w:type="dxa"/>
          </w:tcPr>
          <w:p w14:paraId="694BF1AA" w14:textId="77777777" w:rsidR="00816CAA" w:rsidRDefault="00816CAA" w:rsidP="00004A58">
            <w:r>
              <w:t>Launch application</w:t>
            </w:r>
          </w:p>
          <w:p w14:paraId="2182EA31" w14:textId="6F161CFA" w:rsidR="00816CAA" w:rsidRDefault="00DE4858" w:rsidP="00004A58">
            <w:r>
              <w:t>Clicked</w:t>
            </w:r>
            <w:r w:rsidR="00045149">
              <w:t xml:space="preserve"> create profile</w:t>
            </w:r>
            <w:r>
              <w:t xml:space="preserve"> </w:t>
            </w:r>
            <w:r w:rsidR="006D6B33">
              <w:t>link from login page</w:t>
            </w:r>
          </w:p>
        </w:tc>
      </w:tr>
      <w:tr w:rsidR="00816CAA" w14:paraId="6F31BD12" w14:textId="77777777" w:rsidTr="00004A58">
        <w:tc>
          <w:tcPr>
            <w:tcW w:w="2875" w:type="dxa"/>
          </w:tcPr>
          <w:p w14:paraId="77C3CC01" w14:textId="77777777" w:rsidR="00816CAA" w:rsidRDefault="00816CAA" w:rsidP="00004A58">
            <w:r>
              <w:t>Basic Flow</w:t>
            </w:r>
          </w:p>
        </w:tc>
        <w:tc>
          <w:tcPr>
            <w:tcW w:w="6475" w:type="dxa"/>
          </w:tcPr>
          <w:p w14:paraId="37088E78" w14:textId="77777777" w:rsidR="007907EB" w:rsidRDefault="00020C33" w:rsidP="00203E2B">
            <w:r>
              <w:t>User enters basic informa</w:t>
            </w:r>
            <w:r w:rsidR="00866AA9">
              <w:t>tion</w:t>
            </w:r>
            <w:r w:rsidR="00793E76">
              <w:t xml:space="preserve"> (email, name, </w:t>
            </w:r>
            <w:r w:rsidR="007907EB">
              <w:t>password)</w:t>
            </w:r>
            <w:r w:rsidR="00866AA9">
              <w:t xml:space="preserve"> </w:t>
            </w:r>
          </w:p>
          <w:p w14:paraId="016833E8" w14:textId="4F6012BE" w:rsidR="00816CAA" w:rsidRDefault="007907EB" w:rsidP="00203E2B">
            <w:r>
              <w:t xml:space="preserve">User </w:t>
            </w:r>
            <w:r w:rsidR="00866AA9">
              <w:t>chooses m</w:t>
            </w:r>
            <w:r w:rsidR="00477ACE">
              <w:t>embership</w:t>
            </w:r>
            <w:r w:rsidR="00587A6F">
              <w:t xml:space="preserve"> option</w:t>
            </w:r>
            <w:r w:rsidR="00903B39">
              <w:t>s</w:t>
            </w:r>
            <w:r w:rsidR="00A819DF">
              <w:t xml:space="preserve"> and subscriptions</w:t>
            </w:r>
          </w:p>
          <w:p w14:paraId="33BBD72B" w14:textId="2AFB4DF9" w:rsidR="00C90F63" w:rsidRDefault="00C90F63" w:rsidP="00203E2B">
            <w:r>
              <w:t>User inputs payment information</w:t>
            </w:r>
          </w:p>
          <w:p w14:paraId="553041DD" w14:textId="77777777" w:rsidR="007907EB" w:rsidRDefault="007907EB" w:rsidP="00203E2B">
            <w:r>
              <w:t xml:space="preserve">User </w:t>
            </w:r>
            <w:r w:rsidR="00196269">
              <w:t>presses submit and information is saved to the account database</w:t>
            </w:r>
          </w:p>
          <w:p w14:paraId="2A072561" w14:textId="764B9617" w:rsidR="00196269" w:rsidRDefault="00196269" w:rsidP="00203E2B">
            <w:r>
              <w:t>User di</w:t>
            </w:r>
            <w:r w:rsidR="00D25B11">
              <w:t xml:space="preserve">rected </w:t>
            </w:r>
            <w:r w:rsidR="00D37FAB">
              <w:t>to TS homepage</w:t>
            </w:r>
          </w:p>
        </w:tc>
      </w:tr>
      <w:tr w:rsidR="00816CAA" w14:paraId="37D0B19D" w14:textId="77777777" w:rsidTr="00004A58">
        <w:tc>
          <w:tcPr>
            <w:tcW w:w="2875" w:type="dxa"/>
          </w:tcPr>
          <w:p w14:paraId="622F5CA4" w14:textId="77777777" w:rsidR="00816CAA" w:rsidRDefault="00816CAA" w:rsidP="00004A58">
            <w:r>
              <w:t>Postconditions(s)</w:t>
            </w:r>
          </w:p>
        </w:tc>
        <w:tc>
          <w:tcPr>
            <w:tcW w:w="6475" w:type="dxa"/>
          </w:tcPr>
          <w:p w14:paraId="4E01D838" w14:textId="13D264BB" w:rsidR="00816CAA" w:rsidRDefault="00816CAA" w:rsidP="00004A58">
            <w:r>
              <w:t xml:space="preserve">User </w:t>
            </w:r>
            <w:r w:rsidR="00634903">
              <w:t xml:space="preserve">has </w:t>
            </w:r>
            <w:r w:rsidR="00375CD2">
              <w:t>access to TS</w:t>
            </w:r>
            <w:r w:rsidR="00BC3452">
              <w:t xml:space="preserve"> content </w:t>
            </w:r>
          </w:p>
        </w:tc>
      </w:tr>
      <w:tr w:rsidR="00816CAA" w14:paraId="0F236627" w14:textId="77777777" w:rsidTr="00004A58">
        <w:tc>
          <w:tcPr>
            <w:tcW w:w="2875" w:type="dxa"/>
          </w:tcPr>
          <w:p w14:paraId="5C3AA2A2" w14:textId="77777777" w:rsidR="00816CAA" w:rsidRDefault="00816CAA" w:rsidP="00004A58">
            <w:r>
              <w:t>Use Case Diagram</w:t>
            </w:r>
          </w:p>
        </w:tc>
        <w:tc>
          <w:tcPr>
            <w:tcW w:w="6475" w:type="dxa"/>
          </w:tcPr>
          <w:p w14:paraId="507E0F72" w14:textId="06B70787" w:rsidR="00816CAA" w:rsidRDefault="00237FE0" w:rsidP="00004A58">
            <w:hyperlink w:anchor="_Requirements_Modeling" w:history="1">
              <w:r w:rsidRPr="00237FE0">
                <w:rPr>
                  <w:rStyle w:val="Hyperlink"/>
                </w:rPr>
                <w:t>Requirements Modeling</w:t>
              </w:r>
            </w:hyperlink>
            <w:r>
              <w:t xml:space="preserve"> BLOCK </w:t>
            </w:r>
            <w:r w:rsidR="00284A94">
              <w:t>1</w:t>
            </w:r>
          </w:p>
        </w:tc>
      </w:tr>
    </w:tbl>
    <w:p w14:paraId="5C12A28F" w14:textId="160C21BE" w:rsidR="00816CAA" w:rsidRDefault="00816CAA" w:rsidP="00816CAA"/>
    <w:p w14:paraId="6A774585" w14:textId="7CB2F4CD" w:rsidR="001962CC" w:rsidRDefault="001962CC" w:rsidP="00816CAA"/>
    <w:p w14:paraId="7866557B" w14:textId="77777777" w:rsidR="001962CC" w:rsidRDefault="001962CC" w:rsidP="00816CAA"/>
    <w:p w14:paraId="3A4E281D" w14:textId="51141654" w:rsidR="001962CC" w:rsidRPr="00563E47" w:rsidRDefault="003D1C2A" w:rsidP="001962CC">
      <w:pPr>
        <w:pStyle w:val="Heading5"/>
      </w:pPr>
      <w:bookmarkStart w:id="20" w:name="_Toc66220446"/>
      <w:r>
        <w:rPr>
          <w:rStyle w:val="Strong"/>
        </w:rPr>
        <w:t>Browsing Events</w:t>
      </w:r>
      <w:bookmarkEnd w:id="20"/>
      <w:r w:rsidR="00D53491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962CC" w14:paraId="007A21A9" w14:textId="77777777" w:rsidTr="00004A58">
        <w:tc>
          <w:tcPr>
            <w:tcW w:w="2875" w:type="dxa"/>
          </w:tcPr>
          <w:p w14:paraId="6365BD85" w14:textId="77777777" w:rsidR="001962CC" w:rsidRDefault="001962CC" w:rsidP="00004A58">
            <w:r>
              <w:t>Title</w:t>
            </w:r>
          </w:p>
        </w:tc>
        <w:tc>
          <w:tcPr>
            <w:tcW w:w="6475" w:type="dxa"/>
          </w:tcPr>
          <w:p w14:paraId="5124811D" w14:textId="781F34DB" w:rsidR="001962CC" w:rsidRDefault="003D1C2A" w:rsidP="00004A58">
            <w:r>
              <w:t>Browsing Events</w:t>
            </w:r>
          </w:p>
        </w:tc>
      </w:tr>
      <w:tr w:rsidR="001962CC" w14:paraId="056F056B" w14:textId="77777777" w:rsidTr="00004A58">
        <w:tc>
          <w:tcPr>
            <w:tcW w:w="2875" w:type="dxa"/>
          </w:tcPr>
          <w:p w14:paraId="686A07FD" w14:textId="77777777" w:rsidR="001962CC" w:rsidRDefault="001962CC" w:rsidP="00004A58">
            <w:r>
              <w:t>Description</w:t>
            </w:r>
          </w:p>
        </w:tc>
        <w:tc>
          <w:tcPr>
            <w:tcW w:w="6475" w:type="dxa"/>
          </w:tcPr>
          <w:p w14:paraId="46C16C92" w14:textId="0679E959" w:rsidR="004B700D" w:rsidRDefault="00004A58" w:rsidP="00004A58">
            <w:r>
              <w:t>Shows s</w:t>
            </w:r>
            <w:r w:rsidR="0014280C">
              <w:t>c</w:t>
            </w:r>
            <w:r w:rsidR="00F70E94">
              <w:t>hedule of upcoming live concerts and events</w:t>
            </w:r>
            <w:r w:rsidR="007C3EA2">
              <w:t xml:space="preserve">. </w:t>
            </w:r>
            <w:r w:rsidR="004B700D">
              <w:t>Provides access to library of previously recorded concerts.</w:t>
            </w:r>
          </w:p>
        </w:tc>
      </w:tr>
      <w:tr w:rsidR="001962CC" w14:paraId="297F9D55" w14:textId="77777777" w:rsidTr="00004A58">
        <w:tc>
          <w:tcPr>
            <w:tcW w:w="2875" w:type="dxa"/>
          </w:tcPr>
          <w:p w14:paraId="0F2F8E53" w14:textId="77777777" w:rsidR="001962CC" w:rsidRDefault="001962CC" w:rsidP="00004A58">
            <w:r>
              <w:t>Priority</w:t>
            </w:r>
          </w:p>
        </w:tc>
        <w:tc>
          <w:tcPr>
            <w:tcW w:w="6475" w:type="dxa"/>
          </w:tcPr>
          <w:p w14:paraId="2E73BF53" w14:textId="7115CAF8" w:rsidR="001962CC" w:rsidRDefault="00895C02" w:rsidP="00004A58">
            <w:r>
              <w:t>3</w:t>
            </w:r>
          </w:p>
        </w:tc>
      </w:tr>
      <w:tr w:rsidR="001962CC" w14:paraId="659AE7F1" w14:textId="77777777" w:rsidTr="00004A58">
        <w:tc>
          <w:tcPr>
            <w:tcW w:w="2875" w:type="dxa"/>
          </w:tcPr>
          <w:p w14:paraId="1FC398FA" w14:textId="77777777" w:rsidR="001962CC" w:rsidRDefault="001962CC" w:rsidP="00004A58">
            <w:r>
              <w:t>Precondition(s)</w:t>
            </w:r>
          </w:p>
        </w:tc>
        <w:tc>
          <w:tcPr>
            <w:tcW w:w="6475" w:type="dxa"/>
          </w:tcPr>
          <w:p w14:paraId="30DE922F" w14:textId="4A05B8A5" w:rsidR="001962CC" w:rsidRDefault="00D2166A" w:rsidP="00004A58">
            <w:r>
              <w:t xml:space="preserve">User is signed into </w:t>
            </w:r>
            <w:r w:rsidR="005533D9">
              <w:t>ThriveStream</w:t>
            </w:r>
            <w:r w:rsidR="00B92447">
              <w:t xml:space="preserve"> and payment</w:t>
            </w:r>
            <w:r w:rsidR="00C51119">
              <w:t xml:space="preserve"> method</w:t>
            </w:r>
            <w:r w:rsidR="00C02F95">
              <w:t xml:space="preserve"> is</w:t>
            </w:r>
            <w:r w:rsidR="00C51119">
              <w:t xml:space="preserve"> approved</w:t>
            </w:r>
          </w:p>
        </w:tc>
      </w:tr>
      <w:tr w:rsidR="001962CC" w14:paraId="1E325901" w14:textId="77777777" w:rsidTr="00004A58">
        <w:tc>
          <w:tcPr>
            <w:tcW w:w="2875" w:type="dxa"/>
          </w:tcPr>
          <w:p w14:paraId="02C104B6" w14:textId="77777777" w:rsidR="001962CC" w:rsidRDefault="001962CC" w:rsidP="00004A58">
            <w:r>
              <w:t>Basic Flow</w:t>
            </w:r>
          </w:p>
        </w:tc>
        <w:tc>
          <w:tcPr>
            <w:tcW w:w="6475" w:type="dxa"/>
          </w:tcPr>
          <w:p w14:paraId="2DAB1DCF" w14:textId="6B3FA1E1" w:rsidR="001962CC" w:rsidRDefault="00D24FD2" w:rsidP="00004A58">
            <w:r>
              <w:t>Browse through</w:t>
            </w:r>
            <w:r w:rsidR="00306CAF">
              <w:t xml:space="preserve"> “upcoming</w:t>
            </w:r>
            <w:r>
              <w:t xml:space="preserve"> list</w:t>
            </w:r>
            <w:r w:rsidR="00306CAF">
              <w:t>”</w:t>
            </w:r>
            <w:r>
              <w:t xml:space="preserve"> of </w:t>
            </w:r>
            <w:r w:rsidR="0001621D">
              <w:t xml:space="preserve">thumbnails of </w:t>
            </w:r>
            <w:r w:rsidR="00306CAF">
              <w:t>future</w:t>
            </w:r>
            <w:r w:rsidR="00587287">
              <w:t xml:space="preserve"> event advertisements</w:t>
            </w:r>
          </w:p>
          <w:p w14:paraId="79E318AE" w14:textId="05499E58" w:rsidR="00A40A0F" w:rsidRDefault="001C3D9F" w:rsidP="00004A58">
            <w:r>
              <w:t>Select</w:t>
            </w:r>
            <w:r w:rsidR="003A121F">
              <w:t xml:space="preserve"> specific thumbnail </w:t>
            </w:r>
            <w:r w:rsidR="00306CAF">
              <w:t xml:space="preserve">to be directed to an event page </w:t>
            </w:r>
            <w:r w:rsidR="00D54B0B">
              <w:t xml:space="preserve">for event’s </w:t>
            </w:r>
            <w:r w:rsidR="00306CAF">
              <w:t>information</w:t>
            </w:r>
          </w:p>
          <w:p w14:paraId="744C3C41" w14:textId="77777777" w:rsidR="00434681" w:rsidRDefault="00434681" w:rsidP="00004A58"/>
          <w:p w14:paraId="5E542281" w14:textId="0728A263" w:rsidR="004E3220" w:rsidRDefault="00306CAF" w:rsidP="00004A58">
            <w:r>
              <w:t>Browse through “library list” of thumbnails of past recorded events</w:t>
            </w:r>
            <w:r w:rsidR="00434681">
              <w:t xml:space="preserve"> that can be pur</w:t>
            </w:r>
            <w:r w:rsidR="00F4458B">
              <w:t>c</w:t>
            </w:r>
            <w:r w:rsidR="00434681">
              <w:t>hased</w:t>
            </w:r>
          </w:p>
          <w:p w14:paraId="598F35DD" w14:textId="2BB082D9" w:rsidR="00127789" w:rsidRDefault="001C3D9F" w:rsidP="00004A58">
            <w:r>
              <w:t>Select specific thumbnail to be directed to recorded event</w:t>
            </w:r>
            <w:r w:rsidR="00924A23">
              <w:t xml:space="preserve"> </w:t>
            </w:r>
          </w:p>
          <w:p w14:paraId="2D9894C7" w14:textId="77777777" w:rsidR="00434681" w:rsidRDefault="00434681" w:rsidP="00004A58"/>
          <w:p w14:paraId="5497B151" w14:textId="22507FF5" w:rsidR="00434681" w:rsidRDefault="008B21E3" w:rsidP="008B21E3">
            <w:r>
              <w:t>Browse through “coming up next for you” of thumbnails of p</w:t>
            </w:r>
            <w:r w:rsidR="00DE0857">
              <w:t xml:space="preserve">urchased </w:t>
            </w:r>
            <w:r w:rsidR="002A29C9">
              <w:t xml:space="preserve">future </w:t>
            </w:r>
            <w:r>
              <w:t>events</w:t>
            </w:r>
            <w:r w:rsidR="002A29C9">
              <w:t xml:space="preserve"> for the user</w:t>
            </w:r>
          </w:p>
          <w:p w14:paraId="30CBBE08" w14:textId="5FCFD29C" w:rsidR="00C51962" w:rsidRDefault="00DF15A5" w:rsidP="008B21E3">
            <w:r>
              <w:t>Select thumbnail and di</w:t>
            </w:r>
            <w:r w:rsidR="00694C42">
              <w:t>rected to ShowTime for live</w:t>
            </w:r>
            <w:r w:rsidR="00080CB6">
              <w:t>-</w:t>
            </w:r>
            <w:r w:rsidR="00694C42">
              <w:t>streaming</w:t>
            </w:r>
          </w:p>
          <w:p w14:paraId="2961E59C" w14:textId="5FE2051A" w:rsidR="00434681" w:rsidRDefault="00434681" w:rsidP="00004A58"/>
          <w:p w14:paraId="51686741" w14:textId="082F428C" w:rsidR="00434681" w:rsidRDefault="00434681" w:rsidP="00434681">
            <w:r>
              <w:t>Browse through “my library list” of thumbnails of past</w:t>
            </w:r>
            <w:r w:rsidR="00612176">
              <w:t xml:space="preserve"> purchased </w:t>
            </w:r>
            <w:r>
              <w:t>record</w:t>
            </w:r>
            <w:r w:rsidR="00612176">
              <w:t>ings</w:t>
            </w:r>
          </w:p>
          <w:p w14:paraId="673FDED8" w14:textId="71EF541E" w:rsidR="00924A23" w:rsidRDefault="00612176" w:rsidP="00004A58">
            <w:r>
              <w:t>Select thumbnail and directed to ShowTime for streaming</w:t>
            </w:r>
          </w:p>
          <w:p w14:paraId="198BAB2B" w14:textId="33390615" w:rsidR="00710493" w:rsidRDefault="00710493" w:rsidP="00653A9E"/>
        </w:tc>
      </w:tr>
      <w:tr w:rsidR="001962CC" w14:paraId="172280AA" w14:textId="77777777" w:rsidTr="00004A58">
        <w:tc>
          <w:tcPr>
            <w:tcW w:w="2875" w:type="dxa"/>
          </w:tcPr>
          <w:p w14:paraId="0C8D40AD" w14:textId="77777777" w:rsidR="001962CC" w:rsidRDefault="001962CC" w:rsidP="00004A58">
            <w:r>
              <w:t>Postconditions(s)</w:t>
            </w:r>
          </w:p>
        </w:tc>
        <w:tc>
          <w:tcPr>
            <w:tcW w:w="6475" w:type="dxa"/>
          </w:tcPr>
          <w:p w14:paraId="21F6E100" w14:textId="0ACA3894" w:rsidR="001962CC" w:rsidRDefault="001962CC" w:rsidP="00004A58">
            <w:r>
              <w:t xml:space="preserve">User </w:t>
            </w:r>
            <w:r w:rsidR="00D533B2">
              <w:t>is redirected</w:t>
            </w:r>
            <w:r w:rsidR="009461F8">
              <w:t xml:space="preserve"> to specific event </w:t>
            </w:r>
            <w:r w:rsidR="00305C87">
              <w:t>pop</w:t>
            </w:r>
            <w:r w:rsidR="006D7583">
              <w:t>-up</w:t>
            </w:r>
            <w:r w:rsidR="00D821E7">
              <w:t xml:space="preserve"> info</w:t>
            </w:r>
            <w:r w:rsidR="006D7583">
              <w:t xml:space="preserve"> </w:t>
            </w:r>
            <w:r w:rsidR="009461F8">
              <w:t>pages</w:t>
            </w:r>
            <w:r w:rsidR="00F46B6C">
              <w:t xml:space="preserve"> or </w:t>
            </w:r>
            <w:r w:rsidR="00857994">
              <w:t>ShowTime</w:t>
            </w:r>
          </w:p>
        </w:tc>
      </w:tr>
      <w:tr w:rsidR="001962CC" w14:paraId="66AA69C7" w14:textId="77777777" w:rsidTr="00004A58">
        <w:tc>
          <w:tcPr>
            <w:tcW w:w="2875" w:type="dxa"/>
          </w:tcPr>
          <w:p w14:paraId="21AEAE0F" w14:textId="77777777" w:rsidR="001962CC" w:rsidRDefault="001962CC" w:rsidP="00004A58">
            <w:r>
              <w:t>Use Case Diagram</w:t>
            </w:r>
          </w:p>
        </w:tc>
        <w:tc>
          <w:tcPr>
            <w:tcW w:w="6475" w:type="dxa"/>
          </w:tcPr>
          <w:p w14:paraId="4558470C" w14:textId="768A4929" w:rsidR="001962CC" w:rsidRDefault="00237FE0" w:rsidP="00004A58">
            <w:hyperlink w:anchor="_Requirements_Modeling" w:history="1">
              <w:r w:rsidRPr="00237FE0">
                <w:rPr>
                  <w:rStyle w:val="Hyperlink"/>
                </w:rPr>
                <w:t>Requirements Modeling</w:t>
              </w:r>
            </w:hyperlink>
            <w:r>
              <w:t xml:space="preserve"> BLOCK </w:t>
            </w:r>
            <w:r w:rsidR="00284A94">
              <w:t>5</w:t>
            </w:r>
          </w:p>
        </w:tc>
      </w:tr>
    </w:tbl>
    <w:p w14:paraId="32A8F001" w14:textId="30D461B4" w:rsidR="001962CC" w:rsidRDefault="001962CC" w:rsidP="001962CC"/>
    <w:p w14:paraId="62E35D1D" w14:textId="4FCE9ABF" w:rsidR="00653A9E" w:rsidRPr="00563E47" w:rsidRDefault="00653A9E" w:rsidP="00653A9E">
      <w:pPr>
        <w:pStyle w:val="Heading5"/>
      </w:pPr>
      <w:bookmarkStart w:id="21" w:name="_Toc66220447"/>
      <w:r>
        <w:rPr>
          <w:rStyle w:val="Strong"/>
        </w:rPr>
        <w:t>Searching Events</w:t>
      </w:r>
      <w:bookmarkEnd w:id="21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53A9E" w14:paraId="2B14376E" w14:textId="77777777" w:rsidTr="007A5427">
        <w:tc>
          <w:tcPr>
            <w:tcW w:w="2875" w:type="dxa"/>
          </w:tcPr>
          <w:p w14:paraId="47780796" w14:textId="77777777" w:rsidR="00653A9E" w:rsidRDefault="00653A9E" w:rsidP="007A5427">
            <w:r>
              <w:t>Title</w:t>
            </w:r>
          </w:p>
        </w:tc>
        <w:tc>
          <w:tcPr>
            <w:tcW w:w="6475" w:type="dxa"/>
          </w:tcPr>
          <w:p w14:paraId="62C7EE77" w14:textId="1373634C" w:rsidR="00653A9E" w:rsidRDefault="00653A9E" w:rsidP="007A5427">
            <w:r>
              <w:t>Searching Events</w:t>
            </w:r>
          </w:p>
        </w:tc>
      </w:tr>
      <w:tr w:rsidR="00653A9E" w14:paraId="7866C6A0" w14:textId="77777777" w:rsidTr="007A5427">
        <w:tc>
          <w:tcPr>
            <w:tcW w:w="2875" w:type="dxa"/>
          </w:tcPr>
          <w:p w14:paraId="419F3587" w14:textId="77777777" w:rsidR="00653A9E" w:rsidRDefault="00653A9E" w:rsidP="007A5427">
            <w:r>
              <w:t>Description</w:t>
            </w:r>
          </w:p>
        </w:tc>
        <w:tc>
          <w:tcPr>
            <w:tcW w:w="6475" w:type="dxa"/>
          </w:tcPr>
          <w:p w14:paraId="13D54939" w14:textId="6D2A6F4A" w:rsidR="00653A9E" w:rsidRDefault="00653A9E" w:rsidP="007A5427">
            <w:r>
              <w:t xml:space="preserve">User utilizes the search bar </w:t>
            </w:r>
            <w:r w:rsidR="006A7AE7">
              <w:t>to browse through content relevant to the keywords.</w:t>
            </w:r>
          </w:p>
        </w:tc>
      </w:tr>
      <w:tr w:rsidR="00653A9E" w14:paraId="241F2CD9" w14:textId="77777777" w:rsidTr="007A5427">
        <w:tc>
          <w:tcPr>
            <w:tcW w:w="2875" w:type="dxa"/>
          </w:tcPr>
          <w:p w14:paraId="19DEEDCD" w14:textId="77777777" w:rsidR="00653A9E" w:rsidRDefault="00653A9E" w:rsidP="007A5427">
            <w:r>
              <w:t>Priority</w:t>
            </w:r>
          </w:p>
        </w:tc>
        <w:tc>
          <w:tcPr>
            <w:tcW w:w="6475" w:type="dxa"/>
          </w:tcPr>
          <w:p w14:paraId="185586C0" w14:textId="37DD238E" w:rsidR="00653A9E" w:rsidRDefault="00653A9E" w:rsidP="007A5427">
            <w:r>
              <w:t>4</w:t>
            </w:r>
          </w:p>
        </w:tc>
      </w:tr>
      <w:tr w:rsidR="00653A9E" w14:paraId="6597CEF0" w14:textId="77777777" w:rsidTr="007A5427">
        <w:tc>
          <w:tcPr>
            <w:tcW w:w="2875" w:type="dxa"/>
          </w:tcPr>
          <w:p w14:paraId="5B08440B" w14:textId="77777777" w:rsidR="00653A9E" w:rsidRDefault="00653A9E" w:rsidP="007A5427">
            <w:r>
              <w:t>Precondition(s)</w:t>
            </w:r>
          </w:p>
        </w:tc>
        <w:tc>
          <w:tcPr>
            <w:tcW w:w="6475" w:type="dxa"/>
          </w:tcPr>
          <w:p w14:paraId="67273136" w14:textId="2D1697C4" w:rsidR="00653A9E" w:rsidRDefault="002F0A83" w:rsidP="007A5427">
            <w:r>
              <w:t>User is browsing through events on the homepage.</w:t>
            </w:r>
          </w:p>
        </w:tc>
      </w:tr>
      <w:tr w:rsidR="00653A9E" w14:paraId="5E913B67" w14:textId="77777777" w:rsidTr="007A5427">
        <w:tc>
          <w:tcPr>
            <w:tcW w:w="2875" w:type="dxa"/>
          </w:tcPr>
          <w:p w14:paraId="0BEAC3BA" w14:textId="77777777" w:rsidR="00653A9E" w:rsidRDefault="00653A9E" w:rsidP="007A5427">
            <w:r>
              <w:t>Basic Flow</w:t>
            </w:r>
          </w:p>
        </w:tc>
        <w:tc>
          <w:tcPr>
            <w:tcW w:w="6475" w:type="dxa"/>
          </w:tcPr>
          <w:p w14:paraId="30985212" w14:textId="44430B13" w:rsidR="00653A9E" w:rsidRDefault="002F0A83" w:rsidP="002F0A83">
            <w:r>
              <w:t>User types a name, key words, or phrases into a search bar. T</w:t>
            </w:r>
            <w:r w:rsidR="00F83F42">
              <w:t>he search sifts through the database to return relevant events.</w:t>
            </w:r>
          </w:p>
        </w:tc>
      </w:tr>
      <w:tr w:rsidR="00653A9E" w14:paraId="5521EA7F" w14:textId="77777777" w:rsidTr="007A5427">
        <w:tc>
          <w:tcPr>
            <w:tcW w:w="2875" w:type="dxa"/>
          </w:tcPr>
          <w:p w14:paraId="04A0C779" w14:textId="77777777" w:rsidR="00653A9E" w:rsidRDefault="00653A9E" w:rsidP="007A5427">
            <w:r>
              <w:t>Postconditions(s)</w:t>
            </w:r>
          </w:p>
        </w:tc>
        <w:tc>
          <w:tcPr>
            <w:tcW w:w="6475" w:type="dxa"/>
          </w:tcPr>
          <w:p w14:paraId="27111366" w14:textId="75A8097A" w:rsidR="00653A9E" w:rsidRDefault="00F83F42" w:rsidP="007A5427">
            <w:r>
              <w:t>The user has a list of events to browse through pertaining to the search made.</w:t>
            </w:r>
          </w:p>
        </w:tc>
      </w:tr>
      <w:tr w:rsidR="00653A9E" w14:paraId="156A101E" w14:textId="77777777" w:rsidTr="007A5427">
        <w:tc>
          <w:tcPr>
            <w:tcW w:w="2875" w:type="dxa"/>
          </w:tcPr>
          <w:p w14:paraId="112DFE0E" w14:textId="77777777" w:rsidR="00653A9E" w:rsidRDefault="00653A9E" w:rsidP="007A5427">
            <w:r>
              <w:t>Use Case Diagram</w:t>
            </w:r>
          </w:p>
        </w:tc>
        <w:tc>
          <w:tcPr>
            <w:tcW w:w="6475" w:type="dxa"/>
          </w:tcPr>
          <w:p w14:paraId="2C78127D" w14:textId="1157964E" w:rsidR="00653A9E" w:rsidRDefault="00237FE0" w:rsidP="007A5427">
            <w:hyperlink w:anchor="_Requirements_Modeling" w:history="1">
              <w:r w:rsidRPr="00237FE0">
                <w:rPr>
                  <w:rStyle w:val="Hyperlink"/>
                </w:rPr>
                <w:t>Requirements Modeling</w:t>
              </w:r>
            </w:hyperlink>
            <w:r>
              <w:t xml:space="preserve"> BLOCK </w:t>
            </w:r>
            <w:r w:rsidR="00005CBE">
              <w:t>6</w:t>
            </w:r>
          </w:p>
        </w:tc>
      </w:tr>
    </w:tbl>
    <w:p w14:paraId="5EB50DE8" w14:textId="77777777" w:rsidR="00653A9E" w:rsidRDefault="00653A9E" w:rsidP="001962CC"/>
    <w:p w14:paraId="29DF5FD5" w14:textId="1CA93DEB" w:rsidR="00D533B2" w:rsidRPr="00563E47" w:rsidRDefault="00F96C46" w:rsidP="00D533B2">
      <w:pPr>
        <w:pStyle w:val="Heading5"/>
      </w:pPr>
      <w:bookmarkStart w:id="22" w:name="_Toc66220448"/>
      <w:r>
        <w:rPr>
          <w:rStyle w:val="Strong"/>
        </w:rPr>
        <w:t>Editing A</w:t>
      </w:r>
      <w:r w:rsidR="003D1C2A">
        <w:rPr>
          <w:rStyle w:val="Strong"/>
        </w:rPr>
        <w:t>ccount</w:t>
      </w:r>
      <w:bookmarkEnd w:id="22"/>
      <w:r w:rsidR="00D533B2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533B2" w14:paraId="1B5BF295" w14:textId="77777777" w:rsidTr="00004A58">
        <w:tc>
          <w:tcPr>
            <w:tcW w:w="2875" w:type="dxa"/>
          </w:tcPr>
          <w:p w14:paraId="796C3542" w14:textId="77777777" w:rsidR="00D533B2" w:rsidRDefault="00D533B2" w:rsidP="00004A58">
            <w:r>
              <w:t>Title</w:t>
            </w:r>
          </w:p>
        </w:tc>
        <w:tc>
          <w:tcPr>
            <w:tcW w:w="6475" w:type="dxa"/>
          </w:tcPr>
          <w:p w14:paraId="47441EBC" w14:textId="2CED01E4" w:rsidR="00D533B2" w:rsidRDefault="00027AB0" w:rsidP="00004A58">
            <w:r>
              <w:t>Editing Account</w:t>
            </w:r>
          </w:p>
        </w:tc>
      </w:tr>
      <w:tr w:rsidR="00D533B2" w14:paraId="0FF021BA" w14:textId="77777777" w:rsidTr="00004A58">
        <w:tc>
          <w:tcPr>
            <w:tcW w:w="2875" w:type="dxa"/>
          </w:tcPr>
          <w:p w14:paraId="31760144" w14:textId="77777777" w:rsidR="00D533B2" w:rsidRDefault="00D533B2" w:rsidP="00004A58">
            <w:r>
              <w:t>Description</w:t>
            </w:r>
          </w:p>
        </w:tc>
        <w:tc>
          <w:tcPr>
            <w:tcW w:w="6475" w:type="dxa"/>
          </w:tcPr>
          <w:p w14:paraId="171B5DF4" w14:textId="601DEA4F" w:rsidR="00D533B2" w:rsidRDefault="00004A58" w:rsidP="00004A58">
            <w:r>
              <w:t>E</w:t>
            </w:r>
            <w:r w:rsidR="00D533B2">
              <w:t>dit</w:t>
            </w:r>
            <w:r>
              <w:t>s and shows</w:t>
            </w:r>
            <w:r w:rsidR="00D533B2">
              <w:t xml:space="preserve"> user account information</w:t>
            </w:r>
          </w:p>
        </w:tc>
      </w:tr>
      <w:tr w:rsidR="00D533B2" w14:paraId="72D114F2" w14:textId="77777777" w:rsidTr="00004A58">
        <w:tc>
          <w:tcPr>
            <w:tcW w:w="2875" w:type="dxa"/>
          </w:tcPr>
          <w:p w14:paraId="0A4A8602" w14:textId="77777777" w:rsidR="00D533B2" w:rsidRDefault="00D533B2" w:rsidP="00004A58">
            <w:r>
              <w:t>Priority</w:t>
            </w:r>
          </w:p>
        </w:tc>
        <w:tc>
          <w:tcPr>
            <w:tcW w:w="6475" w:type="dxa"/>
          </w:tcPr>
          <w:p w14:paraId="6803BF5C" w14:textId="30F0ED5D" w:rsidR="00D533B2" w:rsidRDefault="00F87A90" w:rsidP="00004A58">
            <w:r>
              <w:t>3</w:t>
            </w:r>
          </w:p>
        </w:tc>
      </w:tr>
      <w:tr w:rsidR="00D533B2" w14:paraId="18111881" w14:textId="77777777" w:rsidTr="00004A58">
        <w:tc>
          <w:tcPr>
            <w:tcW w:w="2875" w:type="dxa"/>
          </w:tcPr>
          <w:p w14:paraId="5A1D70AA" w14:textId="77777777" w:rsidR="00D533B2" w:rsidRDefault="00D533B2" w:rsidP="00004A58">
            <w:r>
              <w:t>Precondition(s)</w:t>
            </w:r>
          </w:p>
        </w:tc>
        <w:tc>
          <w:tcPr>
            <w:tcW w:w="6475" w:type="dxa"/>
          </w:tcPr>
          <w:p w14:paraId="34D2DA65" w14:textId="313FE3CB" w:rsidR="00D533B2" w:rsidRDefault="00D533B2" w:rsidP="00004A58">
            <w:r>
              <w:t>Selected link from homepage</w:t>
            </w:r>
          </w:p>
        </w:tc>
      </w:tr>
      <w:tr w:rsidR="00D533B2" w14:paraId="78B45F2B" w14:textId="77777777" w:rsidTr="00004A58">
        <w:tc>
          <w:tcPr>
            <w:tcW w:w="2875" w:type="dxa"/>
          </w:tcPr>
          <w:p w14:paraId="62E5CF19" w14:textId="77777777" w:rsidR="00D533B2" w:rsidRDefault="00D533B2" w:rsidP="00004A58">
            <w:r>
              <w:t>Basic Flow</w:t>
            </w:r>
          </w:p>
        </w:tc>
        <w:tc>
          <w:tcPr>
            <w:tcW w:w="6475" w:type="dxa"/>
          </w:tcPr>
          <w:p w14:paraId="2546E1CD" w14:textId="3A37C604" w:rsidR="00D533B2" w:rsidRDefault="00D533B2" w:rsidP="00004A58">
            <w:r>
              <w:t xml:space="preserve">User edits basic information (email, name, password) </w:t>
            </w:r>
          </w:p>
          <w:p w14:paraId="2B5148A5" w14:textId="50A7435D" w:rsidR="00D533B2" w:rsidRDefault="00D533B2" w:rsidP="00004A58">
            <w:r>
              <w:t>User edits membership options and subscriptions</w:t>
            </w:r>
          </w:p>
          <w:p w14:paraId="685CAD3E" w14:textId="57FC8178" w:rsidR="00D533B2" w:rsidRDefault="00D533B2" w:rsidP="00004A58">
            <w:r>
              <w:t>User edits payment information</w:t>
            </w:r>
          </w:p>
          <w:p w14:paraId="466F126B" w14:textId="1E799959" w:rsidR="00D533B2" w:rsidRDefault="00D533B2" w:rsidP="00004A58">
            <w:r>
              <w:t xml:space="preserve">User presses submit and information is </w:t>
            </w:r>
            <w:r w:rsidR="000E362E">
              <w:t xml:space="preserve">updated in </w:t>
            </w:r>
            <w:r>
              <w:t>the account database</w:t>
            </w:r>
          </w:p>
          <w:p w14:paraId="2E22661E" w14:textId="7BB6B143" w:rsidR="00D533B2" w:rsidRDefault="00D533B2" w:rsidP="00004A58">
            <w:r>
              <w:t xml:space="preserve">User </w:t>
            </w:r>
            <w:r w:rsidR="00252173">
              <w:t>re</w:t>
            </w:r>
            <w:r>
              <w:t xml:space="preserve">directed </w:t>
            </w:r>
            <w:r w:rsidR="00252173">
              <w:t>back to</w:t>
            </w:r>
            <w:r>
              <w:t xml:space="preserve"> TS homepa</w:t>
            </w:r>
            <w:r w:rsidR="008A7132">
              <w:t xml:space="preserve">ge </w:t>
            </w:r>
          </w:p>
        </w:tc>
      </w:tr>
      <w:tr w:rsidR="00D533B2" w14:paraId="5EA520AE" w14:textId="77777777" w:rsidTr="00004A58">
        <w:tc>
          <w:tcPr>
            <w:tcW w:w="2875" w:type="dxa"/>
          </w:tcPr>
          <w:p w14:paraId="3AB3DF65" w14:textId="77777777" w:rsidR="00D533B2" w:rsidRDefault="00D533B2" w:rsidP="00004A58">
            <w:r>
              <w:t>Postconditions(s)</w:t>
            </w:r>
          </w:p>
        </w:tc>
        <w:tc>
          <w:tcPr>
            <w:tcW w:w="6475" w:type="dxa"/>
          </w:tcPr>
          <w:p w14:paraId="218DF963" w14:textId="69FFC065" w:rsidR="00D533B2" w:rsidRDefault="00D533B2" w:rsidP="00004A58">
            <w:r>
              <w:t xml:space="preserve">User has access to TS content </w:t>
            </w:r>
            <w:r w:rsidR="00FE6555">
              <w:t>with account update</w:t>
            </w:r>
            <w:r w:rsidR="00FE18FC">
              <w:t>s made</w:t>
            </w:r>
          </w:p>
        </w:tc>
      </w:tr>
      <w:tr w:rsidR="00D533B2" w14:paraId="7C8CA89E" w14:textId="77777777" w:rsidTr="00004A58">
        <w:tc>
          <w:tcPr>
            <w:tcW w:w="2875" w:type="dxa"/>
          </w:tcPr>
          <w:p w14:paraId="7FE3AB9E" w14:textId="77777777" w:rsidR="00D533B2" w:rsidRDefault="00D533B2" w:rsidP="00004A58">
            <w:r>
              <w:t>Use Case Diagram</w:t>
            </w:r>
          </w:p>
        </w:tc>
        <w:tc>
          <w:tcPr>
            <w:tcW w:w="6475" w:type="dxa"/>
          </w:tcPr>
          <w:p w14:paraId="5C3BC8A1" w14:textId="6885A3A4" w:rsidR="00D533B2" w:rsidRDefault="00237FE0" w:rsidP="00004A58">
            <w:hyperlink w:anchor="_Requirements_Modeling" w:history="1">
              <w:r w:rsidRPr="00237FE0">
                <w:rPr>
                  <w:rStyle w:val="Hyperlink"/>
                </w:rPr>
                <w:t>Requirements Modeling</w:t>
              </w:r>
            </w:hyperlink>
            <w:r>
              <w:t xml:space="preserve"> BLOCK </w:t>
            </w:r>
            <w:r w:rsidR="00284A94">
              <w:t>4</w:t>
            </w:r>
          </w:p>
        </w:tc>
      </w:tr>
    </w:tbl>
    <w:p w14:paraId="3B2DB753" w14:textId="77777777" w:rsidR="00D533B2" w:rsidRDefault="00D533B2" w:rsidP="00D533B2"/>
    <w:p w14:paraId="13F1747E" w14:textId="4DCC61E8" w:rsidR="004629EA" w:rsidRPr="00563E47" w:rsidRDefault="004629EA" w:rsidP="004629EA">
      <w:pPr>
        <w:pStyle w:val="Heading5"/>
      </w:pPr>
      <w:bookmarkStart w:id="23" w:name="_Toc66220449"/>
      <w:r>
        <w:rPr>
          <w:rStyle w:val="Strong"/>
        </w:rPr>
        <w:t>S</w:t>
      </w:r>
      <w:r w:rsidR="00D45ED0">
        <w:rPr>
          <w:rStyle w:val="Strong"/>
        </w:rPr>
        <w:t>treaming of User Events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629EA" w14:paraId="6901E7AF" w14:textId="77777777" w:rsidTr="00004A58">
        <w:tc>
          <w:tcPr>
            <w:tcW w:w="2875" w:type="dxa"/>
          </w:tcPr>
          <w:p w14:paraId="310EB98D" w14:textId="77777777" w:rsidR="004629EA" w:rsidRDefault="004629EA" w:rsidP="00004A58">
            <w:r>
              <w:t>Title</w:t>
            </w:r>
          </w:p>
        </w:tc>
        <w:tc>
          <w:tcPr>
            <w:tcW w:w="6475" w:type="dxa"/>
          </w:tcPr>
          <w:p w14:paraId="1CF11D68" w14:textId="7A6AF75E" w:rsidR="004629EA" w:rsidRDefault="00794CA6" w:rsidP="00004A58">
            <w:r>
              <w:t>S</w:t>
            </w:r>
            <w:r w:rsidR="00027AB0">
              <w:t>treaming of User Events</w:t>
            </w:r>
          </w:p>
        </w:tc>
      </w:tr>
      <w:tr w:rsidR="004629EA" w14:paraId="632180E1" w14:textId="77777777" w:rsidTr="00004A58">
        <w:tc>
          <w:tcPr>
            <w:tcW w:w="2875" w:type="dxa"/>
          </w:tcPr>
          <w:p w14:paraId="09221AAA" w14:textId="77777777" w:rsidR="004629EA" w:rsidRDefault="004629EA" w:rsidP="00004A58">
            <w:r>
              <w:t>Description</w:t>
            </w:r>
          </w:p>
        </w:tc>
        <w:tc>
          <w:tcPr>
            <w:tcW w:w="6475" w:type="dxa"/>
          </w:tcPr>
          <w:p w14:paraId="7C65A96C" w14:textId="78D93475" w:rsidR="004629EA" w:rsidRDefault="005C7F0D" w:rsidP="00004A58">
            <w:r>
              <w:t>Streams live and prerecorded events for users.</w:t>
            </w:r>
          </w:p>
        </w:tc>
      </w:tr>
      <w:tr w:rsidR="004629EA" w14:paraId="19DBB0A6" w14:textId="77777777" w:rsidTr="00004A58">
        <w:tc>
          <w:tcPr>
            <w:tcW w:w="2875" w:type="dxa"/>
          </w:tcPr>
          <w:p w14:paraId="175A2044" w14:textId="77777777" w:rsidR="004629EA" w:rsidRDefault="004629EA" w:rsidP="00004A58">
            <w:r>
              <w:t>Priority</w:t>
            </w:r>
          </w:p>
        </w:tc>
        <w:tc>
          <w:tcPr>
            <w:tcW w:w="6475" w:type="dxa"/>
          </w:tcPr>
          <w:p w14:paraId="77949316" w14:textId="77777777" w:rsidR="004629EA" w:rsidRDefault="004629EA" w:rsidP="00004A58">
            <w:r>
              <w:t>0</w:t>
            </w:r>
          </w:p>
        </w:tc>
      </w:tr>
      <w:tr w:rsidR="004629EA" w14:paraId="72FA6E2C" w14:textId="77777777" w:rsidTr="00004A58">
        <w:tc>
          <w:tcPr>
            <w:tcW w:w="2875" w:type="dxa"/>
          </w:tcPr>
          <w:p w14:paraId="1C149B4F" w14:textId="77777777" w:rsidR="004629EA" w:rsidRDefault="004629EA" w:rsidP="00004A58">
            <w:r>
              <w:t>Precondition(s)</w:t>
            </w:r>
          </w:p>
        </w:tc>
        <w:tc>
          <w:tcPr>
            <w:tcW w:w="6475" w:type="dxa"/>
          </w:tcPr>
          <w:p w14:paraId="03D08E94" w14:textId="2E55E7AF" w:rsidR="004629EA" w:rsidRDefault="005C7F0D" w:rsidP="00004A58">
            <w:r>
              <w:t>Event launched from</w:t>
            </w:r>
            <w:r w:rsidR="005331EA">
              <w:t xml:space="preserve"> </w:t>
            </w:r>
            <w:r w:rsidR="00DB7BC2">
              <w:t>event pop-up page</w:t>
            </w:r>
            <w:r w:rsidR="00C75D16">
              <w:t xml:space="preserve"> by </w:t>
            </w:r>
            <w:r w:rsidR="00851C14">
              <w:t>selecting</w:t>
            </w:r>
            <w:r w:rsidR="00C75D16">
              <w:t xml:space="preserve"> ShowTime </w:t>
            </w:r>
            <w:r w:rsidR="00851C14">
              <w:t>button</w:t>
            </w:r>
          </w:p>
        </w:tc>
      </w:tr>
      <w:tr w:rsidR="004629EA" w14:paraId="6E459EB3" w14:textId="77777777" w:rsidTr="00004A58">
        <w:tc>
          <w:tcPr>
            <w:tcW w:w="2875" w:type="dxa"/>
          </w:tcPr>
          <w:p w14:paraId="0C6186D9" w14:textId="77777777" w:rsidR="004629EA" w:rsidRDefault="004629EA" w:rsidP="00004A58">
            <w:r>
              <w:t>Basic Flow</w:t>
            </w:r>
          </w:p>
        </w:tc>
        <w:tc>
          <w:tcPr>
            <w:tcW w:w="6475" w:type="dxa"/>
          </w:tcPr>
          <w:p w14:paraId="0D5009D8" w14:textId="6C0E3F12" w:rsidR="00E54B34" w:rsidRDefault="004629EA" w:rsidP="001945D2">
            <w:r>
              <w:t>U</w:t>
            </w:r>
            <w:r w:rsidR="001945D2">
              <w:t>ser</w:t>
            </w:r>
            <w:r w:rsidR="00E54B34">
              <w:t xml:space="preserve"> is in event-pop up page for selected event</w:t>
            </w:r>
          </w:p>
          <w:p w14:paraId="49FDE409" w14:textId="0E906F6C" w:rsidR="001945D2" w:rsidRDefault="00D07AEC" w:rsidP="001945D2">
            <w:r>
              <w:t>User selects ShowTime button</w:t>
            </w:r>
            <w:r w:rsidR="0049780C">
              <w:t xml:space="preserve"> and </w:t>
            </w:r>
            <w:r w:rsidR="00F60625">
              <w:t>begins streaming selected content</w:t>
            </w:r>
            <w:r w:rsidR="00E066F5">
              <w:t xml:space="preserve"> </w:t>
            </w:r>
          </w:p>
          <w:p w14:paraId="62B70521" w14:textId="77777777" w:rsidR="004629EA" w:rsidRDefault="004629EA" w:rsidP="001945D2">
            <w:r>
              <w:t>User directed to TS homepage</w:t>
            </w:r>
            <w:r w:rsidR="00D41341">
              <w:t xml:space="preserve"> </w:t>
            </w:r>
            <w:r w:rsidR="00A76552">
              <w:t xml:space="preserve">following </w:t>
            </w:r>
            <w:r w:rsidR="00460BEA">
              <w:t xml:space="preserve">completion of streaming or </w:t>
            </w:r>
            <w:r w:rsidR="00AE31E6">
              <w:t>selects exit option</w:t>
            </w:r>
          </w:p>
          <w:p w14:paraId="1C3311FC" w14:textId="72C6B7F1" w:rsidR="00AD1DB6" w:rsidRDefault="002634C8" w:rsidP="001945D2">
            <w:r>
              <w:t xml:space="preserve">Saves progress </w:t>
            </w:r>
            <w:r w:rsidR="00457186">
              <w:t>through current event</w:t>
            </w:r>
            <w:r w:rsidR="00342626">
              <w:t xml:space="preserve"> (if exited can continue later from saved spot)</w:t>
            </w:r>
          </w:p>
        </w:tc>
      </w:tr>
      <w:tr w:rsidR="004629EA" w14:paraId="7478C143" w14:textId="77777777" w:rsidTr="00004A58">
        <w:tc>
          <w:tcPr>
            <w:tcW w:w="2875" w:type="dxa"/>
          </w:tcPr>
          <w:p w14:paraId="7FE63508" w14:textId="77777777" w:rsidR="004629EA" w:rsidRDefault="004629EA" w:rsidP="00004A58">
            <w:r>
              <w:t>Postconditions(s)</w:t>
            </w:r>
          </w:p>
        </w:tc>
        <w:tc>
          <w:tcPr>
            <w:tcW w:w="6475" w:type="dxa"/>
          </w:tcPr>
          <w:p w14:paraId="2C4DDD85" w14:textId="77777777" w:rsidR="004629EA" w:rsidRDefault="004F59F8" w:rsidP="00004A58">
            <w:r>
              <w:t>Returns to homepage</w:t>
            </w:r>
            <w:r w:rsidR="007631CB">
              <w:t>.</w:t>
            </w:r>
          </w:p>
          <w:p w14:paraId="3D8D656C" w14:textId="43A7B263" w:rsidR="007631CB" w:rsidRDefault="00BD37BB" w:rsidP="00004A58">
            <w:r>
              <w:t xml:space="preserve">Progress/ event saves to </w:t>
            </w:r>
            <w:r w:rsidR="00AB3D00">
              <w:t>“my library list”</w:t>
            </w:r>
          </w:p>
        </w:tc>
      </w:tr>
      <w:tr w:rsidR="004629EA" w14:paraId="6C34892D" w14:textId="77777777" w:rsidTr="00004A58">
        <w:tc>
          <w:tcPr>
            <w:tcW w:w="2875" w:type="dxa"/>
          </w:tcPr>
          <w:p w14:paraId="579B3028" w14:textId="77777777" w:rsidR="004629EA" w:rsidRDefault="004629EA" w:rsidP="00004A58">
            <w:r>
              <w:t>Use Case Diagram</w:t>
            </w:r>
          </w:p>
        </w:tc>
        <w:tc>
          <w:tcPr>
            <w:tcW w:w="6475" w:type="dxa"/>
          </w:tcPr>
          <w:p w14:paraId="77936271" w14:textId="5E0B6C8A" w:rsidR="004629EA" w:rsidRDefault="00005CBE" w:rsidP="00004A58">
            <w:hyperlink w:anchor="_Requirements_Modeling" w:history="1">
              <w:r w:rsidRPr="00005CBE">
                <w:rPr>
                  <w:rStyle w:val="Hyperlink"/>
                </w:rPr>
                <w:t>Requirements Modeling</w:t>
              </w:r>
            </w:hyperlink>
            <w:r>
              <w:t xml:space="preserve"> </w:t>
            </w:r>
            <w:r w:rsidR="0087533D">
              <w:t>BLOCK 8</w:t>
            </w:r>
          </w:p>
        </w:tc>
      </w:tr>
    </w:tbl>
    <w:p w14:paraId="367F7491" w14:textId="2A775080" w:rsidR="004629EA" w:rsidRDefault="004629EA" w:rsidP="004629EA"/>
    <w:p w14:paraId="3E580190" w14:textId="77777777" w:rsidR="009475E9" w:rsidRDefault="009475E9" w:rsidP="004629EA"/>
    <w:p w14:paraId="7F096107" w14:textId="3C550BD8" w:rsidR="00512842" w:rsidRPr="00563E47" w:rsidRDefault="00CC2D75" w:rsidP="00512842">
      <w:pPr>
        <w:pStyle w:val="Heading5"/>
      </w:pPr>
      <w:bookmarkStart w:id="24" w:name="_Toc66220450"/>
      <w:r>
        <w:rPr>
          <w:rStyle w:val="Strong"/>
        </w:rPr>
        <w:t>Purchasing Events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12842" w14:paraId="5F3EF9A4" w14:textId="77777777" w:rsidTr="007A5427">
        <w:tc>
          <w:tcPr>
            <w:tcW w:w="2875" w:type="dxa"/>
          </w:tcPr>
          <w:p w14:paraId="25DC4241" w14:textId="77777777" w:rsidR="00512842" w:rsidRDefault="00512842" w:rsidP="007A5427">
            <w:r>
              <w:t>Title</w:t>
            </w:r>
          </w:p>
        </w:tc>
        <w:tc>
          <w:tcPr>
            <w:tcW w:w="6475" w:type="dxa"/>
          </w:tcPr>
          <w:p w14:paraId="0DE68312" w14:textId="2C6F5465" w:rsidR="00512842" w:rsidRDefault="00936B74" w:rsidP="007A5427">
            <w:r>
              <w:t>Purchasing Events</w:t>
            </w:r>
          </w:p>
        </w:tc>
      </w:tr>
      <w:tr w:rsidR="00512842" w14:paraId="0DF5338F" w14:textId="77777777" w:rsidTr="007A5427">
        <w:tc>
          <w:tcPr>
            <w:tcW w:w="2875" w:type="dxa"/>
          </w:tcPr>
          <w:p w14:paraId="0DFBF9F3" w14:textId="77777777" w:rsidR="00512842" w:rsidRDefault="00512842" w:rsidP="007A5427">
            <w:r>
              <w:t>Description</w:t>
            </w:r>
          </w:p>
        </w:tc>
        <w:tc>
          <w:tcPr>
            <w:tcW w:w="6475" w:type="dxa"/>
          </w:tcPr>
          <w:p w14:paraId="16B08BF0" w14:textId="425E068D" w:rsidR="00512842" w:rsidRDefault="00512842" w:rsidP="007A5427">
            <w:r>
              <w:t>Payment system charges customer for events.</w:t>
            </w:r>
          </w:p>
        </w:tc>
      </w:tr>
      <w:tr w:rsidR="00512842" w14:paraId="26FB36B0" w14:textId="77777777" w:rsidTr="007A5427">
        <w:tc>
          <w:tcPr>
            <w:tcW w:w="2875" w:type="dxa"/>
          </w:tcPr>
          <w:p w14:paraId="12C79F5D" w14:textId="77777777" w:rsidR="00512842" w:rsidRDefault="00512842" w:rsidP="007A5427">
            <w:r>
              <w:t>Priority</w:t>
            </w:r>
          </w:p>
        </w:tc>
        <w:tc>
          <w:tcPr>
            <w:tcW w:w="6475" w:type="dxa"/>
          </w:tcPr>
          <w:p w14:paraId="0F395EEC" w14:textId="08605BF6" w:rsidR="00512842" w:rsidRDefault="00512842" w:rsidP="007A5427">
            <w:r>
              <w:t>1</w:t>
            </w:r>
          </w:p>
        </w:tc>
      </w:tr>
      <w:tr w:rsidR="00512842" w14:paraId="4EA34E3C" w14:textId="77777777" w:rsidTr="007A5427">
        <w:tc>
          <w:tcPr>
            <w:tcW w:w="2875" w:type="dxa"/>
          </w:tcPr>
          <w:p w14:paraId="0E6DC533" w14:textId="77777777" w:rsidR="00512842" w:rsidRDefault="00512842" w:rsidP="007A5427">
            <w:r>
              <w:t>Precondition(s)</w:t>
            </w:r>
          </w:p>
        </w:tc>
        <w:tc>
          <w:tcPr>
            <w:tcW w:w="6475" w:type="dxa"/>
          </w:tcPr>
          <w:p w14:paraId="2432DF0A" w14:textId="0D70E466" w:rsidR="00512842" w:rsidRDefault="00512842" w:rsidP="007A5427">
            <w:r>
              <w:t xml:space="preserve">User has </w:t>
            </w:r>
            <w:r w:rsidR="00923670">
              <w:t>a</w:t>
            </w:r>
            <w:r w:rsidR="007048B6">
              <w:t xml:space="preserve">uthenticated account information and selects an </w:t>
            </w:r>
            <w:r>
              <w:t>event</w:t>
            </w:r>
            <w:r w:rsidR="007048B6">
              <w:t xml:space="preserve"> to purchase.</w:t>
            </w:r>
          </w:p>
        </w:tc>
      </w:tr>
      <w:tr w:rsidR="00512842" w14:paraId="3262A296" w14:textId="77777777" w:rsidTr="007A5427">
        <w:tc>
          <w:tcPr>
            <w:tcW w:w="2875" w:type="dxa"/>
          </w:tcPr>
          <w:p w14:paraId="69FD3833" w14:textId="77777777" w:rsidR="00512842" w:rsidRDefault="00512842" w:rsidP="007A5427">
            <w:r>
              <w:t>Basic Flow</w:t>
            </w:r>
          </w:p>
        </w:tc>
        <w:tc>
          <w:tcPr>
            <w:tcW w:w="6475" w:type="dxa"/>
          </w:tcPr>
          <w:p w14:paraId="79D9C4DF" w14:textId="6F132887" w:rsidR="00512842" w:rsidRDefault="00512842" w:rsidP="007A5427">
            <w:r>
              <w:t>Payment information on file in the database is billed and the receipt is automatically sent to user’s email on file.</w:t>
            </w:r>
            <w:r w:rsidR="00A606C7">
              <w:t xml:space="preserve"> Event is added to user’s library.</w:t>
            </w:r>
          </w:p>
        </w:tc>
      </w:tr>
      <w:tr w:rsidR="00512842" w14:paraId="458D4748" w14:textId="77777777" w:rsidTr="007A5427">
        <w:tc>
          <w:tcPr>
            <w:tcW w:w="2875" w:type="dxa"/>
          </w:tcPr>
          <w:p w14:paraId="0D042CD6" w14:textId="77777777" w:rsidR="00512842" w:rsidRDefault="00512842" w:rsidP="007A5427">
            <w:r>
              <w:t>Postconditions(s)</w:t>
            </w:r>
          </w:p>
        </w:tc>
        <w:tc>
          <w:tcPr>
            <w:tcW w:w="6475" w:type="dxa"/>
          </w:tcPr>
          <w:p w14:paraId="413C68CD" w14:textId="5F995154" w:rsidR="00512842" w:rsidRDefault="00512842" w:rsidP="007A5427">
            <w:r>
              <w:t xml:space="preserve">Purchase is complete for access </w:t>
            </w:r>
            <w:r w:rsidR="00936B74">
              <w:t>in user library.</w:t>
            </w:r>
          </w:p>
        </w:tc>
      </w:tr>
      <w:tr w:rsidR="00512842" w14:paraId="0AB6EBAA" w14:textId="77777777" w:rsidTr="007A5427">
        <w:tc>
          <w:tcPr>
            <w:tcW w:w="2875" w:type="dxa"/>
          </w:tcPr>
          <w:p w14:paraId="57F46195" w14:textId="77777777" w:rsidR="00512842" w:rsidRDefault="00512842" w:rsidP="007A5427">
            <w:r>
              <w:t>Use Case Diagram</w:t>
            </w:r>
          </w:p>
        </w:tc>
        <w:tc>
          <w:tcPr>
            <w:tcW w:w="6475" w:type="dxa"/>
          </w:tcPr>
          <w:p w14:paraId="55507575" w14:textId="3A001250" w:rsidR="00512842" w:rsidRDefault="00005CBE" w:rsidP="007A5427">
            <w:hyperlink w:anchor="_Requirements_Modeling" w:history="1">
              <w:r w:rsidRPr="00005CBE">
                <w:rPr>
                  <w:rStyle w:val="Hyperlink"/>
                </w:rPr>
                <w:t>Requirements Modeling</w:t>
              </w:r>
            </w:hyperlink>
            <w:r>
              <w:t xml:space="preserve"> </w:t>
            </w:r>
            <w:r w:rsidR="009F327B">
              <w:t>BLOCK 7</w:t>
            </w:r>
          </w:p>
        </w:tc>
      </w:tr>
    </w:tbl>
    <w:p w14:paraId="4D936B20" w14:textId="77777777" w:rsidR="00AB3D00" w:rsidRDefault="00AB3D00" w:rsidP="004629EA"/>
    <w:p w14:paraId="4622200B" w14:textId="3FCC0EF4" w:rsidR="008610F8" w:rsidRPr="00563E47" w:rsidRDefault="003F0938" w:rsidP="008610F8">
      <w:pPr>
        <w:pStyle w:val="Heading5"/>
      </w:pPr>
      <w:bookmarkStart w:id="25" w:name="_Toc66220451"/>
      <w:r>
        <w:rPr>
          <w:rStyle w:val="Strong"/>
        </w:rPr>
        <w:t>Submit and Verify Credentials</w:t>
      </w:r>
      <w:bookmarkEnd w:id="25"/>
      <w:r w:rsidR="008610F8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610F8" w14:paraId="453CC7A0" w14:textId="77777777" w:rsidTr="007A5427">
        <w:tc>
          <w:tcPr>
            <w:tcW w:w="2875" w:type="dxa"/>
          </w:tcPr>
          <w:p w14:paraId="26340F94" w14:textId="77777777" w:rsidR="008610F8" w:rsidRDefault="008610F8" w:rsidP="007A5427">
            <w:r>
              <w:t>Title</w:t>
            </w:r>
          </w:p>
        </w:tc>
        <w:tc>
          <w:tcPr>
            <w:tcW w:w="6475" w:type="dxa"/>
          </w:tcPr>
          <w:p w14:paraId="3646627B" w14:textId="187D4B2C" w:rsidR="008610F8" w:rsidRDefault="00936B74" w:rsidP="007A5427">
            <w:r>
              <w:t>Submit and Verify Credentials</w:t>
            </w:r>
          </w:p>
        </w:tc>
      </w:tr>
      <w:tr w:rsidR="008610F8" w14:paraId="1DC3DF6D" w14:textId="77777777" w:rsidTr="007A5427">
        <w:tc>
          <w:tcPr>
            <w:tcW w:w="2875" w:type="dxa"/>
          </w:tcPr>
          <w:p w14:paraId="47C30EC8" w14:textId="77777777" w:rsidR="008610F8" w:rsidRDefault="008610F8" w:rsidP="007A5427">
            <w:r>
              <w:t>Description</w:t>
            </w:r>
          </w:p>
        </w:tc>
        <w:tc>
          <w:tcPr>
            <w:tcW w:w="6475" w:type="dxa"/>
          </w:tcPr>
          <w:p w14:paraId="211AD757" w14:textId="535A67E1" w:rsidR="008610F8" w:rsidRDefault="00936B74" w:rsidP="007A5427">
            <w:r>
              <w:t xml:space="preserve">User information regarding </w:t>
            </w:r>
            <w:r w:rsidR="00A1266B">
              <w:t>their</w:t>
            </w:r>
            <w:r w:rsidR="006B2D9A">
              <w:t xml:space="preserve"> personal and billing information is </w:t>
            </w:r>
            <w:r w:rsidR="00B456C4">
              <w:t>validated by the ThriveStream system.</w:t>
            </w:r>
          </w:p>
        </w:tc>
      </w:tr>
      <w:tr w:rsidR="008610F8" w14:paraId="44568FF5" w14:textId="77777777" w:rsidTr="007A5427">
        <w:tc>
          <w:tcPr>
            <w:tcW w:w="2875" w:type="dxa"/>
          </w:tcPr>
          <w:p w14:paraId="7E5F22A0" w14:textId="77777777" w:rsidR="008610F8" w:rsidRDefault="008610F8" w:rsidP="007A5427">
            <w:r>
              <w:t>Priority</w:t>
            </w:r>
          </w:p>
        </w:tc>
        <w:tc>
          <w:tcPr>
            <w:tcW w:w="6475" w:type="dxa"/>
          </w:tcPr>
          <w:p w14:paraId="22C03FA6" w14:textId="0C265C94" w:rsidR="008610F8" w:rsidRDefault="009B58E4" w:rsidP="007A5427">
            <w:r>
              <w:t>0</w:t>
            </w:r>
          </w:p>
        </w:tc>
      </w:tr>
      <w:tr w:rsidR="008610F8" w14:paraId="53AB11A3" w14:textId="77777777" w:rsidTr="007A5427">
        <w:tc>
          <w:tcPr>
            <w:tcW w:w="2875" w:type="dxa"/>
          </w:tcPr>
          <w:p w14:paraId="47DD7CE0" w14:textId="77777777" w:rsidR="008610F8" w:rsidRDefault="008610F8" w:rsidP="007A5427">
            <w:r>
              <w:t>Precondition(s)</w:t>
            </w:r>
          </w:p>
        </w:tc>
        <w:tc>
          <w:tcPr>
            <w:tcW w:w="6475" w:type="dxa"/>
          </w:tcPr>
          <w:p w14:paraId="170C732C" w14:textId="5762B3E6" w:rsidR="008610F8" w:rsidRDefault="008610F8" w:rsidP="007A5427">
            <w:r>
              <w:t xml:space="preserve">User </w:t>
            </w:r>
            <w:r w:rsidR="00B456C4">
              <w:t xml:space="preserve">is creating an account, updating an account, or purchasing </w:t>
            </w:r>
            <w:r w:rsidR="000D3CED">
              <w:t>an event.</w:t>
            </w:r>
          </w:p>
        </w:tc>
      </w:tr>
      <w:tr w:rsidR="008610F8" w14:paraId="39EB55AD" w14:textId="77777777" w:rsidTr="007A5427">
        <w:tc>
          <w:tcPr>
            <w:tcW w:w="2875" w:type="dxa"/>
          </w:tcPr>
          <w:p w14:paraId="64D06BF6" w14:textId="77777777" w:rsidR="008610F8" w:rsidRDefault="008610F8" w:rsidP="007A5427">
            <w:r>
              <w:t>Basic Flow</w:t>
            </w:r>
          </w:p>
        </w:tc>
        <w:tc>
          <w:tcPr>
            <w:tcW w:w="6475" w:type="dxa"/>
          </w:tcPr>
          <w:p w14:paraId="2ACA9CBA" w14:textId="7484EC05" w:rsidR="008610F8" w:rsidRDefault="00642B07" w:rsidP="007A5427">
            <w:r>
              <w:t xml:space="preserve">User information is verified by the </w:t>
            </w:r>
            <w:r w:rsidR="002E60D1">
              <w:t xml:space="preserve">profile and payment systems of </w:t>
            </w:r>
            <w:r w:rsidR="1E442DF0">
              <w:t>Thrive</w:t>
            </w:r>
            <w:r w:rsidR="3F753433">
              <w:t>S</w:t>
            </w:r>
            <w:r w:rsidR="1E442DF0">
              <w:t>tream</w:t>
            </w:r>
            <w:r w:rsidR="002E60D1">
              <w:t>.</w:t>
            </w:r>
          </w:p>
        </w:tc>
      </w:tr>
      <w:tr w:rsidR="008610F8" w14:paraId="2BF17412" w14:textId="77777777" w:rsidTr="007A5427">
        <w:tc>
          <w:tcPr>
            <w:tcW w:w="2875" w:type="dxa"/>
          </w:tcPr>
          <w:p w14:paraId="144299FA" w14:textId="77777777" w:rsidR="008610F8" w:rsidRDefault="008610F8" w:rsidP="007A5427">
            <w:r>
              <w:t>Postconditions(s)</w:t>
            </w:r>
          </w:p>
        </w:tc>
        <w:tc>
          <w:tcPr>
            <w:tcW w:w="6475" w:type="dxa"/>
          </w:tcPr>
          <w:p w14:paraId="5A19D446" w14:textId="381CB3F8" w:rsidR="008610F8" w:rsidRDefault="00226195" w:rsidP="007A5427">
            <w:r>
              <w:t xml:space="preserve">Access </w:t>
            </w:r>
            <w:r w:rsidR="00E67453">
              <w:t>is granted or denied</w:t>
            </w:r>
            <w:r w:rsidR="009B58E4">
              <w:t>; updates are invalid or valid depending on the verification of the credentials with the systems.</w:t>
            </w:r>
          </w:p>
        </w:tc>
      </w:tr>
      <w:tr w:rsidR="008610F8" w14:paraId="7ABC9F0F" w14:textId="77777777" w:rsidTr="007A5427">
        <w:tc>
          <w:tcPr>
            <w:tcW w:w="2875" w:type="dxa"/>
          </w:tcPr>
          <w:p w14:paraId="68FEACEE" w14:textId="77777777" w:rsidR="008610F8" w:rsidRDefault="008610F8" w:rsidP="007A5427">
            <w:r>
              <w:t>Use Case Diagram</w:t>
            </w:r>
          </w:p>
        </w:tc>
        <w:tc>
          <w:tcPr>
            <w:tcW w:w="6475" w:type="dxa"/>
          </w:tcPr>
          <w:p w14:paraId="0D3D10DD" w14:textId="2D9451D5" w:rsidR="008610F8" w:rsidRDefault="00284A94" w:rsidP="007A5427">
            <w:r>
              <w:t xml:space="preserve"> </w:t>
            </w:r>
            <w:hyperlink w:anchor="_Requirements_Modeling" w:history="1">
              <w:r w:rsidR="00002A66" w:rsidRPr="00002A66">
                <w:rPr>
                  <w:rStyle w:val="Hyperlink"/>
                </w:rPr>
                <w:t>Requirements Modeling</w:t>
              </w:r>
            </w:hyperlink>
            <w:r w:rsidR="00002A66">
              <w:t xml:space="preserve"> </w:t>
            </w:r>
            <w:r>
              <w:t>BLOCK 3</w:t>
            </w:r>
          </w:p>
        </w:tc>
      </w:tr>
    </w:tbl>
    <w:p w14:paraId="055573F5" w14:textId="77777777" w:rsidR="001962CC" w:rsidRDefault="001962CC" w:rsidP="00816CAA"/>
    <w:p w14:paraId="118B1293" w14:textId="6A4B9FB1" w:rsidR="00816CAA" w:rsidRPr="00D80BA2" w:rsidRDefault="00816CAA" w:rsidP="00D80BA2"/>
    <w:p w14:paraId="10DEC483" w14:textId="77777777" w:rsidR="00D80BA2" w:rsidRPr="00D80BA2" w:rsidRDefault="00D80BA2" w:rsidP="00D80BA2"/>
    <w:p w14:paraId="3641967F" w14:textId="1CC1515B" w:rsidR="00D80BA2" w:rsidRPr="00D80BA2" w:rsidRDefault="005A307B" w:rsidP="00D80BA2">
      <w:pPr>
        <w:pStyle w:val="Heading4"/>
        <w:ind w:hanging="2430"/>
      </w:pPr>
      <w:bookmarkStart w:id="26" w:name="_Toc66220452"/>
      <w:r>
        <w:t>Non-Functional Requirements</w:t>
      </w:r>
      <w:bookmarkEnd w:id="26"/>
    </w:p>
    <w:p w14:paraId="65F912F1" w14:textId="22A8C5D6" w:rsidR="00D80BA2" w:rsidRDefault="00D1261C" w:rsidP="00D80BA2">
      <w:pPr>
        <w:pStyle w:val="Heading5"/>
        <w:rPr>
          <w:rStyle w:val="Strong"/>
        </w:rPr>
      </w:pPr>
      <w:bookmarkStart w:id="27" w:name="_Toc66220453"/>
      <w:r>
        <w:rPr>
          <w:rStyle w:val="Strong"/>
        </w:rPr>
        <w:t xml:space="preserve">Payment Information </w:t>
      </w:r>
      <w:r w:rsidR="00B61BC4">
        <w:rPr>
          <w:rStyle w:val="Strong"/>
        </w:rPr>
        <w:t>Encryption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09571C3E" w:rsidR="00D80BA2" w:rsidRDefault="00B61BC4" w:rsidP="00FC2EC4">
            <w:r>
              <w:t>P</w:t>
            </w:r>
            <w:r w:rsidRPr="00B61BC4">
              <w:t>ayment Information Encryption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720880F6" w:rsidR="00B61BC4" w:rsidRDefault="00273483" w:rsidP="00FC2EC4">
            <w:r>
              <w:t>User</w:t>
            </w:r>
            <w:r w:rsidR="00614CB1">
              <w:t xml:space="preserve">’s submitted payment information </w:t>
            </w:r>
            <w:r w:rsidR="00990E01">
              <w:t xml:space="preserve">must be </w:t>
            </w:r>
            <w:r w:rsidR="00614CB1">
              <w:t>encrypted th</w:t>
            </w:r>
            <w:r w:rsidR="007B3475">
              <w:t>rough the PlayStation payment</w:t>
            </w:r>
            <w:r w:rsidR="00614CB1">
              <w:t xml:space="preserve"> system for privacy purposes.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3936AD25" w:rsidR="00FD0799" w:rsidRDefault="00FD0799" w:rsidP="00FC2EC4">
            <w:r>
              <w:t>0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3233A4B7" w14:textId="7FE1FA1F" w:rsidR="00D80BA2" w:rsidRDefault="00A8742F" w:rsidP="00804618">
            <w:r>
              <w:t xml:space="preserve">Sign up (1.1.2); </w:t>
            </w:r>
            <w:r w:rsidR="00027AB0">
              <w:t>Editing Account</w:t>
            </w:r>
            <w:r>
              <w:t xml:space="preserve"> (1.1.4)</w:t>
            </w:r>
            <w:r w:rsidR="00027AB0">
              <w:t>; Purchasing Events (1.1.6)</w:t>
            </w:r>
          </w:p>
        </w:tc>
      </w:tr>
    </w:tbl>
    <w:p w14:paraId="3DA57E44" w14:textId="1AA91853" w:rsidR="00D80BA2" w:rsidRDefault="00D80BA2" w:rsidP="00D80BA2"/>
    <w:p w14:paraId="3E2B10F5" w14:textId="1DD9BC35" w:rsidR="00E54251" w:rsidRDefault="005A7A41" w:rsidP="00E54251">
      <w:pPr>
        <w:pStyle w:val="Heading5"/>
        <w:rPr>
          <w:rStyle w:val="Strong"/>
        </w:rPr>
      </w:pPr>
      <w:bookmarkStart w:id="28" w:name="_Toc66220454"/>
      <w:r>
        <w:rPr>
          <w:rStyle w:val="Strong"/>
        </w:rPr>
        <w:t>Allow for two password attempts</w:t>
      </w:r>
      <w:bookmarkEnd w:id="28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54251" w14:paraId="0C7A7988" w14:textId="77777777" w:rsidTr="00004A58">
        <w:tc>
          <w:tcPr>
            <w:tcW w:w="2875" w:type="dxa"/>
          </w:tcPr>
          <w:p w14:paraId="15365EBF" w14:textId="77777777" w:rsidR="00E54251" w:rsidRDefault="00E54251" w:rsidP="00004A58">
            <w:r>
              <w:t>Title</w:t>
            </w:r>
          </w:p>
        </w:tc>
        <w:tc>
          <w:tcPr>
            <w:tcW w:w="6475" w:type="dxa"/>
          </w:tcPr>
          <w:p w14:paraId="61DD93C3" w14:textId="2DEE654C" w:rsidR="00E54251" w:rsidRDefault="00E54251" w:rsidP="00004A58">
            <w:r>
              <w:t>P</w:t>
            </w:r>
            <w:r w:rsidRPr="00B61BC4">
              <w:t>a</w:t>
            </w:r>
            <w:r w:rsidR="00197ACD">
              <w:t>ssword Recovery</w:t>
            </w:r>
          </w:p>
        </w:tc>
      </w:tr>
      <w:tr w:rsidR="00E54251" w14:paraId="2F72EB98" w14:textId="77777777" w:rsidTr="00004A58">
        <w:tc>
          <w:tcPr>
            <w:tcW w:w="2875" w:type="dxa"/>
          </w:tcPr>
          <w:p w14:paraId="51951A24" w14:textId="77777777" w:rsidR="00E54251" w:rsidRDefault="00E54251" w:rsidP="00004A58">
            <w:r>
              <w:t>Description</w:t>
            </w:r>
          </w:p>
        </w:tc>
        <w:tc>
          <w:tcPr>
            <w:tcW w:w="6475" w:type="dxa"/>
          </w:tcPr>
          <w:p w14:paraId="6018B8B5" w14:textId="3B15C6B7" w:rsidR="00E54251" w:rsidRDefault="003D7A8E" w:rsidP="00004A58">
            <w:r>
              <w:t>The user is allowed to attempt their password twice before being directed to password recover</w:t>
            </w:r>
            <w:r w:rsidR="007A566D">
              <w:t xml:space="preserve">y. </w:t>
            </w:r>
          </w:p>
        </w:tc>
      </w:tr>
      <w:tr w:rsidR="00E54251" w14:paraId="4FE2C9EE" w14:textId="77777777" w:rsidTr="00004A58">
        <w:tc>
          <w:tcPr>
            <w:tcW w:w="2875" w:type="dxa"/>
          </w:tcPr>
          <w:p w14:paraId="66C4F903" w14:textId="77777777" w:rsidR="00E54251" w:rsidRDefault="00E54251" w:rsidP="00004A58">
            <w:r>
              <w:t>Priority</w:t>
            </w:r>
          </w:p>
        </w:tc>
        <w:tc>
          <w:tcPr>
            <w:tcW w:w="6475" w:type="dxa"/>
          </w:tcPr>
          <w:p w14:paraId="2D91DD47" w14:textId="22EC7068" w:rsidR="00E54251" w:rsidRDefault="007A566D" w:rsidP="00004A58">
            <w:r>
              <w:t>3</w:t>
            </w:r>
          </w:p>
        </w:tc>
      </w:tr>
      <w:tr w:rsidR="00E54251" w14:paraId="716D75AF" w14:textId="77777777" w:rsidTr="00004A58">
        <w:tc>
          <w:tcPr>
            <w:tcW w:w="2875" w:type="dxa"/>
          </w:tcPr>
          <w:p w14:paraId="4A6980D5" w14:textId="77777777" w:rsidR="00E54251" w:rsidRDefault="00E54251" w:rsidP="00004A58">
            <w:r>
              <w:t>Applicable FR(s)</w:t>
            </w:r>
          </w:p>
        </w:tc>
        <w:tc>
          <w:tcPr>
            <w:tcW w:w="6475" w:type="dxa"/>
          </w:tcPr>
          <w:p w14:paraId="4C804F42" w14:textId="762D56F9" w:rsidR="00E54251" w:rsidRDefault="004877F2" w:rsidP="00004A58">
            <w:r>
              <w:t>Login</w:t>
            </w:r>
            <w:r w:rsidR="00E54251">
              <w:t xml:space="preserve"> (1.1.</w:t>
            </w:r>
            <w:r>
              <w:t>1</w:t>
            </w:r>
            <w:r w:rsidR="00E54251">
              <w:t>)</w:t>
            </w:r>
            <w:r w:rsidR="00027AB0">
              <w:t>; Submit and Verify (1.1.7)</w:t>
            </w:r>
          </w:p>
        </w:tc>
      </w:tr>
    </w:tbl>
    <w:p w14:paraId="6416E01F" w14:textId="79584E93" w:rsidR="00A8742F" w:rsidRDefault="00A8742F" w:rsidP="00D80BA2"/>
    <w:p w14:paraId="40A35FCF" w14:textId="54CAE186" w:rsidR="009F0AC9" w:rsidRDefault="00A07612" w:rsidP="009F0AC9">
      <w:pPr>
        <w:pStyle w:val="Heading5"/>
        <w:rPr>
          <w:rStyle w:val="Strong"/>
        </w:rPr>
      </w:pPr>
      <w:bookmarkStart w:id="29" w:name="_Toc66220455"/>
      <w:r>
        <w:rPr>
          <w:rStyle w:val="Strong"/>
        </w:rPr>
        <w:t>Increase ThriveStream Library Monthly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F0AC9" w14:paraId="73D9BC8F" w14:textId="77777777" w:rsidTr="00004A58">
        <w:tc>
          <w:tcPr>
            <w:tcW w:w="2875" w:type="dxa"/>
          </w:tcPr>
          <w:p w14:paraId="569F51B4" w14:textId="77777777" w:rsidR="009F0AC9" w:rsidRDefault="009F0AC9" w:rsidP="00004A58">
            <w:r>
              <w:t>Title</w:t>
            </w:r>
          </w:p>
        </w:tc>
        <w:tc>
          <w:tcPr>
            <w:tcW w:w="6475" w:type="dxa"/>
          </w:tcPr>
          <w:p w14:paraId="390E4780" w14:textId="4092EAFA" w:rsidR="009F0AC9" w:rsidRDefault="00A07612" w:rsidP="00004A58">
            <w:r>
              <w:t xml:space="preserve">Increase ThriveStream Library </w:t>
            </w:r>
          </w:p>
        </w:tc>
      </w:tr>
      <w:tr w:rsidR="009F0AC9" w14:paraId="20A5D667" w14:textId="77777777" w:rsidTr="00004A58">
        <w:tc>
          <w:tcPr>
            <w:tcW w:w="2875" w:type="dxa"/>
          </w:tcPr>
          <w:p w14:paraId="0323A999" w14:textId="77777777" w:rsidR="009F0AC9" w:rsidRDefault="009F0AC9" w:rsidP="00004A58">
            <w:r>
              <w:t>Description</w:t>
            </w:r>
          </w:p>
        </w:tc>
        <w:tc>
          <w:tcPr>
            <w:tcW w:w="6475" w:type="dxa"/>
          </w:tcPr>
          <w:p w14:paraId="0A2DF893" w14:textId="468161BC" w:rsidR="008B6EB2" w:rsidRDefault="006160F5" w:rsidP="00004A58">
            <w:r>
              <w:t>The amount of streaming options should increase monthly to ensure that users have new events to purchase.</w:t>
            </w:r>
          </w:p>
        </w:tc>
      </w:tr>
      <w:tr w:rsidR="009F0AC9" w14:paraId="2D4866B5" w14:textId="77777777" w:rsidTr="00004A58">
        <w:tc>
          <w:tcPr>
            <w:tcW w:w="2875" w:type="dxa"/>
          </w:tcPr>
          <w:p w14:paraId="151F0454" w14:textId="77777777" w:rsidR="009F0AC9" w:rsidRDefault="009F0AC9" w:rsidP="00004A58">
            <w:r>
              <w:t>Priority</w:t>
            </w:r>
          </w:p>
        </w:tc>
        <w:tc>
          <w:tcPr>
            <w:tcW w:w="6475" w:type="dxa"/>
          </w:tcPr>
          <w:p w14:paraId="61F5C9B7" w14:textId="774A856B" w:rsidR="009F0AC9" w:rsidRDefault="00725561" w:rsidP="00004A58">
            <w:r>
              <w:t>1</w:t>
            </w:r>
          </w:p>
        </w:tc>
      </w:tr>
      <w:tr w:rsidR="009F0AC9" w14:paraId="4C9C7B42" w14:textId="77777777" w:rsidTr="00004A58">
        <w:tc>
          <w:tcPr>
            <w:tcW w:w="2875" w:type="dxa"/>
          </w:tcPr>
          <w:p w14:paraId="4D98FB3B" w14:textId="77777777" w:rsidR="009F0AC9" w:rsidRDefault="009F0AC9" w:rsidP="00004A58">
            <w:r>
              <w:t>Applicable FR(s)</w:t>
            </w:r>
          </w:p>
        </w:tc>
        <w:tc>
          <w:tcPr>
            <w:tcW w:w="6475" w:type="dxa"/>
          </w:tcPr>
          <w:p w14:paraId="00EAD93C" w14:textId="5096679E" w:rsidR="009F0AC9" w:rsidRDefault="00725561" w:rsidP="00004A58">
            <w:r>
              <w:t>Browsing events</w:t>
            </w:r>
            <w:r w:rsidR="009F0AC9">
              <w:t>(1.1.</w:t>
            </w:r>
            <w:r w:rsidR="00B37DD1">
              <w:t>3</w:t>
            </w:r>
            <w:r w:rsidR="009F0AC9">
              <w:t>)</w:t>
            </w:r>
          </w:p>
        </w:tc>
      </w:tr>
    </w:tbl>
    <w:p w14:paraId="4BCB5969" w14:textId="1CDDEB7E" w:rsidR="009F0AC9" w:rsidRDefault="009F0AC9" w:rsidP="00D80BA2"/>
    <w:p w14:paraId="002CD618" w14:textId="6CC19E24" w:rsidR="00C1448A" w:rsidRDefault="00BE37A8" w:rsidP="00C1448A">
      <w:pPr>
        <w:pStyle w:val="Heading5"/>
        <w:rPr>
          <w:rStyle w:val="Strong"/>
        </w:rPr>
      </w:pPr>
      <w:r>
        <w:rPr>
          <w:rStyle w:val="Strong"/>
        </w:rPr>
        <w:t xml:space="preserve"> </w:t>
      </w:r>
      <w:bookmarkStart w:id="30" w:name="_Toc66220456"/>
      <w:r w:rsidR="000131BD">
        <w:rPr>
          <w:rStyle w:val="Strong"/>
        </w:rPr>
        <w:t>Payment receipt is s</w:t>
      </w:r>
      <w:r w:rsidR="00CE5889">
        <w:rPr>
          <w:rStyle w:val="Strong"/>
        </w:rPr>
        <w:t xml:space="preserve">ent to user email within </w:t>
      </w:r>
      <w:r w:rsidR="00FA1AC5">
        <w:rPr>
          <w:rStyle w:val="Strong"/>
        </w:rPr>
        <w:t>10 minutes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1448A" w14:paraId="289539CA" w14:textId="77777777" w:rsidTr="00004A58">
        <w:tc>
          <w:tcPr>
            <w:tcW w:w="2875" w:type="dxa"/>
          </w:tcPr>
          <w:p w14:paraId="531DF4C4" w14:textId="77777777" w:rsidR="00C1448A" w:rsidRDefault="00C1448A" w:rsidP="00004A58">
            <w:r>
              <w:t>Title</w:t>
            </w:r>
          </w:p>
        </w:tc>
        <w:tc>
          <w:tcPr>
            <w:tcW w:w="6475" w:type="dxa"/>
          </w:tcPr>
          <w:p w14:paraId="3F43D6D3" w14:textId="6F9051B8" w:rsidR="00C1448A" w:rsidRDefault="00CE5889" w:rsidP="00004A58">
            <w:r>
              <w:t>Payment receipt is sent to user email</w:t>
            </w:r>
            <w:r w:rsidR="00FA1AC5">
              <w:t xml:space="preserve"> within 10 minutes</w:t>
            </w:r>
          </w:p>
        </w:tc>
      </w:tr>
      <w:tr w:rsidR="00C1448A" w14:paraId="16A18510" w14:textId="77777777" w:rsidTr="00004A58">
        <w:tc>
          <w:tcPr>
            <w:tcW w:w="2875" w:type="dxa"/>
          </w:tcPr>
          <w:p w14:paraId="7FD6CBC0" w14:textId="77777777" w:rsidR="00C1448A" w:rsidRDefault="00C1448A" w:rsidP="00004A58">
            <w:r>
              <w:t>Description</w:t>
            </w:r>
          </w:p>
        </w:tc>
        <w:tc>
          <w:tcPr>
            <w:tcW w:w="6475" w:type="dxa"/>
          </w:tcPr>
          <w:p w14:paraId="6E538EFD" w14:textId="6AD8EDE7" w:rsidR="00C1448A" w:rsidRDefault="00FA1AC5" w:rsidP="00004A58">
            <w:r>
              <w:t>A digital payment receipt is sent to the user’s email within 10 minutes to ensure confirmation of payment.</w:t>
            </w:r>
          </w:p>
        </w:tc>
      </w:tr>
      <w:tr w:rsidR="00C1448A" w14:paraId="2F457B71" w14:textId="77777777" w:rsidTr="00004A58">
        <w:tc>
          <w:tcPr>
            <w:tcW w:w="2875" w:type="dxa"/>
          </w:tcPr>
          <w:p w14:paraId="4D7A61BF" w14:textId="77777777" w:rsidR="00C1448A" w:rsidRDefault="00C1448A" w:rsidP="00004A58">
            <w:r>
              <w:t>Priority</w:t>
            </w:r>
          </w:p>
        </w:tc>
        <w:tc>
          <w:tcPr>
            <w:tcW w:w="6475" w:type="dxa"/>
          </w:tcPr>
          <w:p w14:paraId="6B04B94C" w14:textId="372F49F1" w:rsidR="00C1448A" w:rsidRDefault="00004A58" w:rsidP="00004A58">
            <w:r>
              <w:t>2</w:t>
            </w:r>
          </w:p>
        </w:tc>
      </w:tr>
      <w:tr w:rsidR="00C1448A" w14:paraId="36C75212" w14:textId="77777777" w:rsidTr="00004A58">
        <w:tc>
          <w:tcPr>
            <w:tcW w:w="2875" w:type="dxa"/>
          </w:tcPr>
          <w:p w14:paraId="179D6802" w14:textId="77777777" w:rsidR="00C1448A" w:rsidRDefault="00C1448A" w:rsidP="00004A58">
            <w:r>
              <w:t>Applicable FR(s)</w:t>
            </w:r>
          </w:p>
        </w:tc>
        <w:tc>
          <w:tcPr>
            <w:tcW w:w="6475" w:type="dxa"/>
          </w:tcPr>
          <w:p w14:paraId="0CABD2EC" w14:textId="38FBD7B0" w:rsidR="00C1448A" w:rsidRDefault="00FA1AC5" w:rsidP="00004A58">
            <w:r>
              <w:t>Purchasing Events (1.1.7)</w:t>
            </w:r>
          </w:p>
        </w:tc>
      </w:tr>
    </w:tbl>
    <w:p w14:paraId="08A01406" w14:textId="43947575" w:rsidR="00C1448A" w:rsidRDefault="00C1448A" w:rsidP="00D80BA2"/>
    <w:p w14:paraId="6A86F0D2" w14:textId="77777777" w:rsidR="00004A58" w:rsidRDefault="00004A58" w:rsidP="00004A58"/>
    <w:p w14:paraId="55D1AB6A" w14:textId="336792DC" w:rsidR="00004A58" w:rsidRDefault="00512842" w:rsidP="00004A58">
      <w:pPr>
        <w:pStyle w:val="Heading5"/>
        <w:rPr>
          <w:rStyle w:val="Strong"/>
        </w:rPr>
      </w:pPr>
      <w:bookmarkStart w:id="31" w:name="_Toc66220457"/>
      <w:r>
        <w:rPr>
          <w:rStyle w:val="Strong"/>
        </w:rPr>
        <w:t xml:space="preserve">ShowTime </w:t>
      </w:r>
      <w:r w:rsidR="00AE798F">
        <w:rPr>
          <w:rStyle w:val="Strong"/>
        </w:rPr>
        <w:t>streaming loads events</w:t>
      </w:r>
      <w:r>
        <w:rPr>
          <w:rStyle w:val="Strong"/>
        </w:rPr>
        <w:t xml:space="preserve"> in under 5 seconds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04A58" w14:paraId="17622DF9" w14:textId="77777777" w:rsidTr="00004A58">
        <w:tc>
          <w:tcPr>
            <w:tcW w:w="2875" w:type="dxa"/>
          </w:tcPr>
          <w:p w14:paraId="67A9D666" w14:textId="77777777" w:rsidR="00004A58" w:rsidRDefault="00004A58" w:rsidP="00004A58">
            <w:r>
              <w:t>Title</w:t>
            </w:r>
          </w:p>
        </w:tc>
        <w:tc>
          <w:tcPr>
            <w:tcW w:w="6475" w:type="dxa"/>
          </w:tcPr>
          <w:p w14:paraId="7992FF89" w14:textId="785C823A" w:rsidR="00004A58" w:rsidRDefault="00512842" w:rsidP="00004A58">
            <w:r>
              <w:t>ShowTime load</w:t>
            </w:r>
          </w:p>
        </w:tc>
      </w:tr>
      <w:tr w:rsidR="00004A58" w14:paraId="06188C78" w14:textId="77777777" w:rsidTr="00004A58">
        <w:tc>
          <w:tcPr>
            <w:tcW w:w="2875" w:type="dxa"/>
          </w:tcPr>
          <w:p w14:paraId="2C8A5F08" w14:textId="77777777" w:rsidR="00004A58" w:rsidRDefault="00004A58" w:rsidP="00004A58">
            <w:r>
              <w:t>Description</w:t>
            </w:r>
          </w:p>
        </w:tc>
        <w:tc>
          <w:tcPr>
            <w:tcW w:w="6475" w:type="dxa"/>
          </w:tcPr>
          <w:p w14:paraId="536C8AE0" w14:textId="4D6A20D5" w:rsidR="00004A58" w:rsidRDefault="00512842" w:rsidP="00004A58">
            <w:r>
              <w:t xml:space="preserve">ShowTime loads in under 5 seconds </w:t>
            </w:r>
          </w:p>
        </w:tc>
      </w:tr>
      <w:tr w:rsidR="00004A58" w14:paraId="7A54D3B8" w14:textId="77777777" w:rsidTr="00004A58">
        <w:tc>
          <w:tcPr>
            <w:tcW w:w="2875" w:type="dxa"/>
          </w:tcPr>
          <w:p w14:paraId="76D189F1" w14:textId="77777777" w:rsidR="00004A58" w:rsidRDefault="00004A58" w:rsidP="00004A58">
            <w:r>
              <w:t>Priority</w:t>
            </w:r>
          </w:p>
        </w:tc>
        <w:tc>
          <w:tcPr>
            <w:tcW w:w="6475" w:type="dxa"/>
          </w:tcPr>
          <w:p w14:paraId="5FA5E526" w14:textId="1FB55C19" w:rsidR="00004A58" w:rsidRDefault="00512842" w:rsidP="00004A58">
            <w:r>
              <w:t>4</w:t>
            </w:r>
          </w:p>
        </w:tc>
      </w:tr>
      <w:tr w:rsidR="00004A58" w14:paraId="1D0B1105" w14:textId="77777777" w:rsidTr="00004A58">
        <w:tc>
          <w:tcPr>
            <w:tcW w:w="2875" w:type="dxa"/>
          </w:tcPr>
          <w:p w14:paraId="234B2FC8" w14:textId="77777777" w:rsidR="00004A58" w:rsidRDefault="00004A58" w:rsidP="00004A58">
            <w:r>
              <w:t>Applicable FR(s)</w:t>
            </w:r>
          </w:p>
        </w:tc>
        <w:tc>
          <w:tcPr>
            <w:tcW w:w="6475" w:type="dxa"/>
          </w:tcPr>
          <w:p w14:paraId="1674E1E7" w14:textId="4B5B6D7A" w:rsidR="00004A58" w:rsidRDefault="00512842" w:rsidP="00004A58">
            <w:r>
              <w:t>S</w:t>
            </w:r>
            <w:r w:rsidR="00AB34F9">
              <w:t>treaming of user events</w:t>
            </w:r>
            <w:r w:rsidR="00004A58">
              <w:t>(1.1.</w:t>
            </w:r>
            <w:r w:rsidR="00AB34F9">
              <w:t>6</w:t>
            </w:r>
            <w:r w:rsidR="00004A58">
              <w:t>)</w:t>
            </w:r>
          </w:p>
        </w:tc>
      </w:tr>
    </w:tbl>
    <w:p w14:paraId="316AD555" w14:textId="23322D3D" w:rsidR="00004A58" w:rsidRDefault="00004A58" w:rsidP="00D80BA2"/>
    <w:p w14:paraId="56FE3D5F" w14:textId="728558E6" w:rsidR="00512842" w:rsidRDefault="00512842" w:rsidP="00D80BA2"/>
    <w:p w14:paraId="065F9366" w14:textId="2863DEC7" w:rsidR="00512842" w:rsidRDefault="00F3321A" w:rsidP="00512842">
      <w:pPr>
        <w:pStyle w:val="Heading5"/>
        <w:rPr>
          <w:rStyle w:val="Strong"/>
        </w:rPr>
      </w:pPr>
      <w:bookmarkStart w:id="32" w:name="_Toc66220458"/>
      <w:r>
        <w:rPr>
          <w:rStyle w:val="Strong"/>
        </w:rPr>
        <w:t>Search results in under 3 seconds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12842" w14:paraId="751C33C9" w14:textId="77777777" w:rsidTr="007A5427">
        <w:tc>
          <w:tcPr>
            <w:tcW w:w="2875" w:type="dxa"/>
          </w:tcPr>
          <w:p w14:paraId="1BA65EC7" w14:textId="77777777" w:rsidR="00512842" w:rsidRDefault="00512842" w:rsidP="007A5427">
            <w:r>
              <w:t>Title</w:t>
            </w:r>
          </w:p>
        </w:tc>
        <w:tc>
          <w:tcPr>
            <w:tcW w:w="6475" w:type="dxa"/>
          </w:tcPr>
          <w:p w14:paraId="588EB0A9" w14:textId="39A7C2C3" w:rsidR="00512842" w:rsidRDefault="00F3321A" w:rsidP="007A5427">
            <w:r>
              <w:t>Search results</w:t>
            </w:r>
          </w:p>
        </w:tc>
      </w:tr>
      <w:tr w:rsidR="00512842" w14:paraId="5FC1DAAC" w14:textId="77777777" w:rsidTr="007A5427">
        <w:tc>
          <w:tcPr>
            <w:tcW w:w="2875" w:type="dxa"/>
          </w:tcPr>
          <w:p w14:paraId="55FB918A" w14:textId="77777777" w:rsidR="00512842" w:rsidRDefault="00512842" w:rsidP="007A5427">
            <w:r>
              <w:t>Description</w:t>
            </w:r>
          </w:p>
        </w:tc>
        <w:tc>
          <w:tcPr>
            <w:tcW w:w="6475" w:type="dxa"/>
          </w:tcPr>
          <w:p w14:paraId="2F0B4E26" w14:textId="6075B6A3" w:rsidR="00512842" w:rsidRDefault="00F3321A" w:rsidP="007A5427">
            <w:r>
              <w:t>Search results</w:t>
            </w:r>
            <w:r w:rsidR="00512842">
              <w:t xml:space="preserve"> loads in under </w:t>
            </w:r>
            <w:r>
              <w:t>3</w:t>
            </w:r>
            <w:r w:rsidR="00512842">
              <w:t xml:space="preserve"> seconds </w:t>
            </w:r>
          </w:p>
        </w:tc>
      </w:tr>
      <w:tr w:rsidR="00512842" w14:paraId="318568F7" w14:textId="77777777" w:rsidTr="007A5427">
        <w:tc>
          <w:tcPr>
            <w:tcW w:w="2875" w:type="dxa"/>
          </w:tcPr>
          <w:p w14:paraId="2AEEF4A4" w14:textId="77777777" w:rsidR="00512842" w:rsidRDefault="00512842" w:rsidP="007A5427">
            <w:r>
              <w:t>Priority</w:t>
            </w:r>
          </w:p>
        </w:tc>
        <w:tc>
          <w:tcPr>
            <w:tcW w:w="6475" w:type="dxa"/>
          </w:tcPr>
          <w:p w14:paraId="2C2C1098" w14:textId="72294B00" w:rsidR="00512842" w:rsidRDefault="00F3321A" w:rsidP="007A5427">
            <w:r>
              <w:t>5</w:t>
            </w:r>
          </w:p>
        </w:tc>
      </w:tr>
      <w:tr w:rsidR="00512842" w14:paraId="0D4752FF" w14:textId="77777777" w:rsidTr="007A5427">
        <w:tc>
          <w:tcPr>
            <w:tcW w:w="2875" w:type="dxa"/>
          </w:tcPr>
          <w:p w14:paraId="6618AC16" w14:textId="77777777" w:rsidR="00512842" w:rsidRDefault="00512842" w:rsidP="007A5427">
            <w:r>
              <w:t>Applicable FR(s)</w:t>
            </w:r>
          </w:p>
        </w:tc>
        <w:tc>
          <w:tcPr>
            <w:tcW w:w="6475" w:type="dxa"/>
          </w:tcPr>
          <w:p w14:paraId="5B8EB875" w14:textId="0342AB37" w:rsidR="00512842" w:rsidRDefault="00904354" w:rsidP="007A5427">
            <w:r>
              <w:t>Searching events</w:t>
            </w:r>
            <w:r w:rsidR="00512842">
              <w:t>(1.1.</w:t>
            </w:r>
            <w:r>
              <w:t>4</w:t>
            </w:r>
            <w:r w:rsidR="00512842">
              <w:t>)</w:t>
            </w:r>
          </w:p>
        </w:tc>
      </w:tr>
    </w:tbl>
    <w:p w14:paraId="0447C919" w14:textId="77777777" w:rsidR="00512842" w:rsidRPr="00D80BA2" w:rsidRDefault="00512842" w:rsidP="00512842"/>
    <w:p w14:paraId="00B06545" w14:textId="77777777" w:rsidR="00512842" w:rsidRPr="00D80BA2" w:rsidRDefault="00512842" w:rsidP="00D80BA2"/>
    <w:p w14:paraId="3C4B60DE" w14:textId="77777777" w:rsidR="005A307B" w:rsidRDefault="005A307B" w:rsidP="005A307B">
      <w:pPr>
        <w:pStyle w:val="Heading3"/>
      </w:pPr>
      <w:bookmarkStart w:id="33" w:name="_Toc66220459"/>
      <w:r>
        <w:t>System Constraints</w:t>
      </w:r>
      <w:bookmarkEnd w:id="33"/>
    </w:p>
    <w:p w14:paraId="32CFEC81" w14:textId="77777777" w:rsidR="005A307B" w:rsidRDefault="00B977A7" w:rsidP="00B977A7">
      <w:pPr>
        <w:pStyle w:val="Heading4"/>
        <w:ind w:hanging="2520"/>
      </w:pPr>
      <w:bookmarkStart w:id="34" w:name="_Toc66220460"/>
      <w:r>
        <w:t>Tool Constraints</w:t>
      </w:r>
      <w:bookmarkEnd w:id="34"/>
    </w:p>
    <w:p w14:paraId="117FC302" w14:textId="612C705F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tool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320A677A" w14:textId="77777777" w:rsidR="004607B1" w:rsidRDefault="004607B1" w:rsidP="004607B1">
      <w:pPr>
        <w:pStyle w:val="Heading5"/>
        <w:rPr>
          <w:rStyle w:val="Strong"/>
        </w:rPr>
      </w:pPr>
      <w:bookmarkStart w:id="35" w:name="_Toc66220461"/>
      <w:r>
        <w:rPr>
          <w:rStyle w:val="Strong"/>
        </w:rPr>
        <w:t>SQL Database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607B1" w14:paraId="6B4A1DD5" w14:textId="77777777" w:rsidTr="00B1414C">
        <w:tc>
          <w:tcPr>
            <w:tcW w:w="2875" w:type="dxa"/>
          </w:tcPr>
          <w:p w14:paraId="54307555" w14:textId="77777777" w:rsidR="004607B1" w:rsidRDefault="004607B1" w:rsidP="00B1414C">
            <w:r>
              <w:t>Title</w:t>
            </w:r>
          </w:p>
        </w:tc>
        <w:tc>
          <w:tcPr>
            <w:tcW w:w="6475" w:type="dxa"/>
          </w:tcPr>
          <w:p w14:paraId="621218B1" w14:textId="77777777" w:rsidR="004607B1" w:rsidRDefault="004607B1" w:rsidP="00B1414C">
            <w:r>
              <w:t>Database Management</w:t>
            </w:r>
          </w:p>
        </w:tc>
      </w:tr>
      <w:tr w:rsidR="004607B1" w14:paraId="61D56374" w14:textId="77777777" w:rsidTr="00B1414C">
        <w:tc>
          <w:tcPr>
            <w:tcW w:w="2875" w:type="dxa"/>
          </w:tcPr>
          <w:p w14:paraId="156764ED" w14:textId="77777777" w:rsidR="004607B1" w:rsidRDefault="004607B1" w:rsidP="00B1414C">
            <w:r>
              <w:t>Description</w:t>
            </w:r>
          </w:p>
        </w:tc>
        <w:tc>
          <w:tcPr>
            <w:tcW w:w="6475" w:type="dxa"/>
          </w:tcPr>
          <w:p w14:paraId="3A9784FB" w14:textId="77777777" w:rsidR="004607B1" w:rsidRDefault="004607B1" w:rsidP="00B1414C">
            <w:r>
              <w:t xml:space="preserve">The databases for ThriveStream would be managed securely with SQL database to save, manage and add profiles for ThriveStream. </w:t>
            </w:r>
            <w:r>
              <w:t>It would consist of saving the username, password, type of membership and personal library.</w:t>
            </w:r>
            <w:r>
              <w:t>It would consist of saving the username, password, type of membership and personal event library.</w:t>
            </w:r>
          </w:p>
        </w:tc>
      </w:tr>
      <w:tr w:rsidR="004607B1" w14:paraId="2BCB5E3D" w14:textId="77777777" w:rsidTr="00B1414C">
        <w:tc>
          <w:tcPr>
            <w:tcW w:w="2875" w:type="dxa"/>
          </w:tcPr>
          <w:p w14:paraId="525543EA" w14:textId="77777777" w:rsidR="004607B1" w:rsidRDefault="004607B1" w:rsidP="00B1414C">
            <w:r>
              <w:t>Priority</w:t>
            </w:r>
          </w:p>
        </w:tc>
        <w:tc>
          <w:tcPr>
            <w:tcW w:w="6475" w:type="dxa"/>
          </w:tcPr>
          <w:p w14:paraId="2C1B3BA1" w14:textId="77777777" w:rsidR="004607B1" w:rsidRDefault="004607B1" w:rsidP="00B1414C">
            <w:r>
              <w:t>0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36" w:name="_Toc66220462"/>
      <w:r>
        <w:t>Language Constraints</w:t>
      </w:r>
      <w:bookmarkEnd w:id="36"/>
    </w:p>
    <w:p w14:paraId="0CA3EFB4" w14:textId="1F5417D2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language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43A655B6" w14:textId="61A31A26" w:rsidR="00804618" w:rsidRDefault="00804618" w:rsidP="00804618"/>
    <w:p w14:paraId="6E2930A6" w14:textId="175AA9C0" w:rsidR="00AA5BCA" w:rsidRDefault="00546163" w:rsidP="00AA5BCA">
      <w:pPr>
        <w:pStyle w:val="Heading5"/>
        <w:rPr>
          <w:rStyle w:val="Strong"/>
        </w:rPr>
      </w:pPr>
      <w:bookmarkStart w:id="37" w:name="_Toc66220463"/>
      <w:r>
        <w:rPr>
          <w:rStyle w:val="Strong"/>
        </w:rPr>
        <w:t>PSVR DevKit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A5BCA" w14:paraId="43D36050" w14:textId="77777777" w:rsidTr="007A5427">
        <w:tc>
          <w:tcPr>
            <w:tcW w:w="2875" w:type="dxa"/>
          </w:tcPr>
          <w:p w14:paraId="3D3C4E1C" w14:textId="77777777" w:rsidR="00AA5BCA" w:rsidRDefault="00AA5BCA" w:rsidP="007A5427">
            <w:r>
              <w:t>Title</w:t>
            </w:r>
          </w:p>
        </w:tc>
        <w:tc>
          <w:tcPr>
            <w:tcW w:w="6475" w:type="dxa"/>
          </w:tcPr>
          <w:p w14:paraId="4D8D611C" w14:textId="673C8952" w:rsidR="00AA5BCA" w:rsidRDefault="46709B33" w:rsidP="007A5427">
            <w:r>
              <w:t>PSVR set-up</w:t>
            </w:r>
          </w:p>
        </w:tc>
      </w:tr>
      <w:tr w:rsidR="00AA5BCA" w14:paraId="0D866FB9" w14:textId="77777777" w:rsidTr="007A5427">
        <w:tc>
          <w:tcPr>
            <w:tcW w:w="2875" w:type="dxa"/>
          </w:tcPr>
          <w:p w14:paraId="1F22C18B" w14:textId="77777777" w:rsidR="00AA5BCA" w:rsidRDefault="00AA5BCA" w:rsidP="007A5427">
            <w:r>
              <w:t>Description</w:t>
            </w:r>
          </w:p>
        </w:tc>
        <w:tc>
          <w:tcPr>
            <w:tcW w:w="6475" w:type="dxa"/>
          </w:tcPr>
          <w:p w14:paraId="1367BB3B" w14:textId="21FDC1F6" w:rsidR="00AA5BCA" w:rsidRDefault="39854DC4" w:rsidP="007A5427">
            <w:r>
              <w:t xml:space="preserve">The </w:t>
            </w:r>
            <w:r w:rsidR="68E34D36">
              <w:t xml:space="preserve">devkit used to set up the PlayStation VR </w:t>
            </w:r>
            <w:r w:rsidR="52C9B545">
              <w:t>for the ThriveStream app. In order to run the app on PlayStation using the VR this is the devkit used.</w:t>
            </w:r>
          </w:p>
        </w:tc>
      </w:tr>
      <w:tr w:rsidR="00AA5BCA" w14:paraId="4F8C09A6" w14:textId="77777777" w:rsidTr="007A5427">
        <w:tc>
          <w:tcPr>
            <w:tcW w:w="2875" w:type="dxa"/>
          </w:tcPr>
          <w:p w14:paraId="7978C2E7" w14:textId="77777777" w:rsidR="00AA5BCA" w:rsidRDefault="00AA5BCA" w:rsidP="007A5427">
            <w:r>
              <w:t>Priority</w:t>
            </w:r>
          </w:p>
        </w:tc>
        <w:tc>
          <w:tcPr>
            <w:tcW w:w="6475" w:type="dxa"/>
          </w:tcPr>
          <w:p w14:paraId="28DA08B0" w14:textId="406B236F" w:rsidR="00AA5BCA" w:rsidRDefault="2759EEDC" w:rsidP="007A5427">
            <w:r>
              <w:t>0</w:t>
            </w:r>
          </w:p>
        </w:tc>
      </w:tr>
    </w:tbl>
    <w:p w14:paraId="3DCA395F" w14:textId="77777777" w:rsidR="00AA5BCA" w:rsidRDefault="00AA5BCA" w:rsidP="00804618"/>
    <w:p w14:paraId="0C2EF3F5" w14:textId="7D9E6287" w:rsidR="00546163" w:rsidRDefault="00546163" w:rsidP="00546163">
      <w:pPr>
        <w:pStyle w:val="Heading5"/>
        <w:rPr>
          <w:rStyle w:val="Strong"/>
        </w:rPr>
      </w:pPr>
      <w:bookmarkStart w:id="38" w:name="_Toc66220464"/>
      <w:r>
        <w:rPr>
          <w:rStyle w:val="Strong"/>
        </w:rPr>
        <w:t>Java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46163" w14:paraId="4EF5BD89" w14:textId="77777777" w:rsidTr="007A5427">
        <w:tc>
          <w:tcPr>
            <w:tcW w:w="2875" w:type="dxa"/>
          </w:tcPr>
          <w:p w14:paraId="0051C33E" w14:textId="77777777" w:rsidR="00546163" w:rsidRDefault="00546163" w:rsidP="007A5427">
            <w:r>
              <w:t>Title</w:t>
            </w:r>
          </w:p>
        </w:tc>
        <w:tc>
          <w:tcPr>
            <w:tcW w:w="6475" w:type="dxa"/>
          </w:tcPr>
          <w:p w14:paraId="5BBBCEB4" w14:textId="095EE32D" w:rsidR="00546163" w:rsidRDefault="68B3FACB" w:rsidP="007A5427">
            <w:pPr>
              <w:rPr>
                <w:szCs w:val="20"/>
              </w:rPr>
            </w:pPr>
            <w:r>
              <w:t>Code Language</w:t>
            </w:r>
          </w:p>
        </w:tc>
      </w:tr>
      <w:tr w:rsidR="00546163" w14:paraId="3F68F3B6" w14:textId="77777777" w:rsidTr="007A5427">
        <w:tc>
          <w:tcPr>
            <w:tcW w:w="2875" w:type="dxa"/>
          </w:tcPr>
          <w:p w14:paraId="44751972" w14:textId="77777777" w:rsidR="00546163" w:rsidRDefault="00546163" w:rsidP="007A5427">
            <w:r>
              <w:t>Description</w:t>
            </w:r>
          </w:p>
        </w:tc>
        <w:tc>
          <w:tcPr>
            <w:tcW w:w="6475" w:type="dxa"/>
          </w:tcPr>
          <w:p w14:paraId="5B5DFABC" w14:textId="468C7A20" w:rsidR="00546163" w:rsidRDefault="5B940B84" w:rsidP="007A5427">
            <w:pPr>
              <w:rPr>
                <w:szCs w:val="20"/>
              </w:rPr>
            </w:pPr>
            <w:r>
              <w:t>The majority of the software code will be written in java since that is what the group is most familiar with and comfortable with.</w:t>
            </w:r>
          </w:p>
        </w:tc>
      </w:tr>
      <w:tr w:rsidR="00546163" w14:paraId="02A116E8" w14:textId="77777777" w:rsidTr="007A5427">
        <w:tc>
          <w:tcPr>
            <w:tcW w:w="2875" w:type="dxa"/>
          </w:tcPr>
          <w:p w14:paraId="385A58CC" w14:textId="77777777" w:rsidR="00546163" w:rsidRDefault="00546163" w:rsidP="007A5427">
            <w:r>
              <w:t>Priority</w:t>
            </w:r>
          </w:p>
        </w:tc>
        <w:tc>
          <w:tcPr>
            <w:tcW w:w="6475" w:type="dxa"/>
          </w:tcPr>
          <w:p w14:paraId="7D0D4F1D" w14:textId="716EA19E" w:rsidR="00546163" w:rsidRDefault="0DE48117" w:rsidP="007A5427">
            <w:pPr>
              <w:rPr>
                <w:szCs w:val="20"/>
              </w:rPr>
            </w:pPr>
            <w:r>
              <w:t>1</w:t>
            </w:r>
          </w:p>
        </w:tc>
      </w:tr>
    </w:tbl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Heading4"/>
        <w:ind w:hanging="2520"/>
      </w:pPr>
      <w:bookmarkStart w:id="39" w:name="_Toc66220465"/>
      <w:r>
        <w:t>Platform Constraints</w:t>
      </w:r>
      <w:bookmarkEnd w:id="39"/>
    </w:p>
    <w:p w14:paraId="3A392A42" w14:textId="2D8014A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platform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4BAD84B3" w14:textId="2B18200E" w:rsidR="0E4D244C" w:rsidRDefault="0037664B" w:rsidP="4715E13C">
      <w:pPr>
        <w:pStyle w:val="Heading5"/>
        <w:rPr>
          <w:rStyle w:val="Strong"/>
        </w:rPr>
      </w:pPr>
      <w:bookmarkStart w:id="40" w:name="_Toc66220466"/>
      <w:ins w:id="41" w:author="Toto, Bianca">
        <w:r>
          <w:rPr>
            <w:rStyle w:val="Strong"/>
          </w:rPr>
          <w:t>Th</w:t>
        </w:r>
        <w:r w:rsidRPr="4715E13C">
          <w:rPr>
            <w:rStyle w:val="Strong"/>
          </w:rPr>
          <w:t>rive</w:t>
        </w:r>
        <w:r>
          <w:rPr>
            <w:rStyle w:val="Strong"/>
          </w:rPr>
          <w:t>St</w:t>
        </w:r>
        <w:r w:rsidRPr="4715E13C">
          <w:rPr>
            <w:rStyle w:val="Strong"/>
          </w:rPr>
          <w:t>ream only compatible with</w:t>
        </w:r>
        <w:r w:rsidRPr="300F1213">
          <w:rPr>
            <w:rStyle w:val="Strong"/>
          </w:rPr>
          <w:t xml:space="preserve"> PlayStation VR</w:t>
        </w:r>
      </w:ins>
      <w:r w:rsidR="007A5427">
        <w:rPr>
          <w:rStyle w:val="Strong"/>
        </w:rPr>
        <w:t>Th</w:t>
      </w:r>
      <w:r w:rsidR="0E4D244C" w:rsidRPr="4715E13C">
        <w:rPr>
          <w:rStyle w:val="Strong"/>
        </w:rPr>
        <w:t>rive</w:t>
      </w:r>
      <w:r w:rsidR="007A5427">
        <w:rPr>
          <w:rStyle w:val="Strong"/>
        </w:rPr>
        <w:t>St</w:t>
      </w:r>
      <w:r w:rsidR="0E4D244C" w:rsidRPr="4715E13C">
        <w:rPr>
          <w:rStyle w:val="Strong"/>
        </w:rPr>
        <w:t>ream compatible with</w:t>
      </w:r>
      <w:r w:rsidR="0E4D244C" w:rsidRPr="300F1213">
        <w:rPr>
          <w:rStyle w:val="Strong"/>
        </w:rPr>
        <w:t xml:space="preserve"> PlayStation VR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4715E13C" w14:paraId="3D3EF96B" w14:textId="77777777" w:rsidTr="4715E13C">
        <w:tc>
          <w:tcPr>
            <w:tcW w:w="2875" w:type="dxa"/>
          </w:tcPr>
          <w:p w14:paraId="6AA35158" w14:textId="77777777" w:rsidR="4715E13C" w:rsidRDefault="4715E13C">
            <w:r>
              <w:t>Title</w:t>
            </w:r>
          </w:p>
        </w:tc>
        <w:tc>
          <w:tcPr>
            <w:tcW w:w="6475" w:type="dxa"/>
          </w:tcPr>
          <w:p w14:paraId="0B133972" w14:textId="6EF31826" w:rsidR="4715E13C" w:rsidRDefault="1CA6489E">
            <w:r>
              <w:t>Platform</w:t>
            </w:r>
          </w:p>
        </w:tc>
      </w:tr>
      <w:tr w:rsidR="4715E13C" w14:paraId="4BA775D7" w14:textId="77777777" w:rsidTr="4715E13C">
        <w:tc>
          <w:tcPr>
            <w:tcW w:w="2875" w:type="dxa"/>
          </w:tcPr>
          <w:p w14:paraId="0ECBEB6F" w14:textId="77777777" w:rsidR="4715E13C" w:rsidRDefault="4715E13C">
            <w:r>
              <w:t>Description</w:t>
            </w:r>
          </w:p>
        </w:tc>
        <w:tc>
          <w:tcPr>
            <w:tcW w:w="6475" w:type="dxa"/>
          </w:tcPr>
          <w:p w14:paraId="3847D364" w14:textId="5D312AE8" w:rsidR="4715E13C" w:rsidRDefault="669DE81F">
            <w:r>
              <w:t>The application and main feature of ThriveStream</w:t>
            </w:r>
            <w:r w:rsidR="44F25971">
              <w:t xml:space="preserve"> which is the virtual concerts is used with the PlayStation VR so it is necessary for the app to be functional with the PlayStation VR.</w:t>
            </w:r>
          </w:p>
        </w:tc>
      </w:tr>
      <w:tr w:rsidR="4715E13C" w14:paraId="39CD92E7" w14:textId="77777777" w:rsidTr="4715E13C">
        <w:tc>
          <w:tcPr>
            <w:tcW w:w="2875" w:type="dxa"/>
          </w:tcPr>
          <w:p w14:paraId="24FF76C3" w14:textId="77777777" w:rsidR="4715E13C" w:rsidRDefault="4715E13C">
            <w:r>
              <w:t>Priority</w:t>
            </w:r>
          </w:p>
        </w:tc>
        <w:tc>
          <w:tcPr>
            <w:tcW w:w="6475" w:type="dxa"/>
          </w:tcPr>
          <w:p w14:paraId="08EB0435" w14:textId="40AB6AA4" w:rsidR="4715E13C" w:rsidRDefault="5AAEF7A5">
            <w:r>
              <w:t>1</w:t>
            </w:r>
          </w:p>
        </w:tc>
      </w:tr>
    </w:tbl>
    <w:p w14:paraId="1713C1BC" w14:textId="1C1584DD" w:rsidR="4715E13C" w:rsidRDefault="4715E13C" w:rsidP="4715E13C">
      <w:pPr>
        <w:rPr>
          <w:rStyle w:val="IntenseEmphasis"/>
          <w:szCs w:val="20"/>
        </w:rPr>
      </w:pPr>
    </w:p>
    <w:p w14:paraId="3E16FC12" w14:textId="124EAC16" w:rsidR="00804618" w:rsidRDefault="004B1A8C" w:rsidP="00804618">
      <w:pPr>
        <w:pStyle w:val="Heading5"/>
        <w:rPr>
          <w:rStyle w:val="Strong"/>
        </w:rPr>
      </w:pPr>
      <w:bookmarkStart w:id="42" w:name="_Toc66220467"/>
      <w:r>
        <w:rPr>
          <w:rStyle w:val="Strong"/>
        </w:rPr>
        <w:t xml:space="preserve">PlayStation must </w:t>
      </w:r>
      <w:r w:rsidR="00915A84">
        <w:rPr>
          <w:rStyle w:val="Strong"/>
        </w:rPr>
        <w:t>have up-to-d</w:t>
      </w:r>
      <w:r w:rsidR="00902F46">
        <w:rPr>
          <w:rStyle w:val="Strong"/>
        </w:rPr>
        <w:t>ate</w:t>
      </w:r>
      <w:r>
        <w:rPr>
          <w:rStyle w:val="Strong"/>
        </w:rPr>
        <w:t xml:space="preserve"> </w:t>
      </w:r>
      <w:r w:rsidR="00027553">
        <w:rPr>
          <w:rStyle w:val="Strong"/>
        </w:rPr>
        <w:t>Software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1E468D71" w:rsidR="00804618" w:rsidRDefault="418A8AFF" w:rsidP="00FC2EC4">
            <w:pPr>
              <w:rPr>
                <w:szCs w:val="20"/>
              </w:rPr>
            </w:pPr>
            <w:r>
              <w:t>PlayStation up to date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151E9667" w:rsidR="00804618" w:rsidRDefault="1695ECB9" w:rsidP="00FC2EC4">
            <w:pPr>
              <w:rPr>
                <w:szCs w:val="20"/>
              </w:rPr>
            </w:pPr>
            <w:r>
              <w:t>In order for the PS4 console and the app to run correctly and smoothly the PlayStation console must be up to date with the latest software updates from PlayStation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6B61D0B3" w:rsidR="00804618" w:rsidRDefault="6B46AB4D" w:rsidP="00FC2EC4">
            <w:pPr>
              <w:rPr>
                <w:szCs w:val="20"/>
              </w:rPr>
            </w:pPr>
            <w:r>
              <w:t>1</w:t>
            </w:r>
          </w:p>
        </w:tc>
      </w:tr>
    </w:tbl>
    <w:p w14:paraId="588AAB74" w14:textId="77777777" w:rsidR="00B977A7" w:rsidRDefault="00B977A7" w:rsidP="00B977A7">
      <w:pPr>
        <w:pStyle w:val="Heading4"/>
        <w:ind w:hanging="2520"/>
      </w:pPr>
      <w:bookmarkStart w:id="43" w:name="_Toc66220468"/>
      <w:r>
        <w:t>Hardware Constraints</w:t>
      </w:r>
      <w:bookmarkEnd w:id="43"/>
    </w:p>
    <w:p w14:paraId="17A3048E" w14:textId="2C42842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hardware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3F28B28" w14:textId="3184BBD8" w:rsidR="00804618" w:rsidRDefault="00B47900" w:rsidP="00804618">
      <w:pPr>
        <w:pStyle w:val="Heading5"/>
        <w:rPr>
          <w:rStyle w:val="Strong"/>
        </w:rPr>
      </w:pPr>
      <w:bookmarkStart w:id="44" w:name="_Toc66220469"/>
      <w:r>
        <w:rPr>
          <w:rStyle w:val="Strong"/>
        </w:rPr>
        <w:t xml:space="preserve">PlayStation </w:t>
      </w:r>
      <w:r w:rsidR="28A9F252" w:rsidRPr="6BA208B6">
        <w:rPr>
          <w:rStyle w:val="Strong"/>
        </w:rPr>
        <w:t>4</w:t>
      </w:r>
      <w:r w:rsidR="00C80698">
        <w:rPr>
          <w:rStyle w:val="Strong"/>
        </w:rPr>
        <w:t>+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6E8BF14C" w:rsidR="00804618" w:rsidRDefault="2FCDF4C1" w:rsidP="00FC2EC4">
            <w:pPr>
              <w:rPr>
                <w:szCs w:val="20"/>
              </w:rPr>
            </w:pPr>
            <w:r>
              <w:t>PlayStation4 and above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04C377F4" w:rsidR="00804618" w:rsidRDefault="62F181BD" w:rsidP="00FC2EC4">
            <w:r>
              <w:t>In order for the PlayStation VR to work, you need to have either a PlayStation 4 or 5</w:t>
            </w:r>
            <w:r w:rsidR="4525824E">
              <w:t>,</w:t>
            </w:r>
            <w:r>
              <w:t xml:space="preserve"> the current consoles which are compatible with </w:t>
            </w:r>
            <w:r w:rsidR="17C612C7">
              <w:t>the VR. Without the correct console, the VR would not configure and work.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151B14E9" w:rsidR="00804618" w:rsidRDefault="01226AFD" w:rsidP="00FC2EC4">
            <w:pPr>
              <w:rPr>
                <w:szCs w:val="20"/>
              </w:rPr>
            </w:pPr>
            <w:r>
              <w:t>0</w:t>
            </w:r>
          </w:p>
        </w:tc>
      </w:tr>
    </w:tbl>
    <w:p w14:paraId="0D546664" w14:textId="77777777" w:rsidR="00804618" w:rsidRDefault="00804618" w:rsidP="00804618"/>
    <w:p w14:paraId="2A29780A" w14:textId="1F4F643B" w:rsidR="00804618" w:rsidRPr="00804618" w:rsidRDefault="01226AFD" w:rsidP="6BA208B6">
      <w:pPr>
        <w:pStyle w:val="Heading5"/>
        <w:rPr>
          <w:rStyle w:val="Strong"/>
        </w:rPr>
      </w:pPr>
      <w:bookmarkStart w:id="45" w:name="_Toc66220470"/>
      <w:r w:rsidRPr="6BA208B6">
        <w:rPr>
          <w:rStyle w:val="Strong"/>
        </w:rPr>
        <w:t>PlayStation VR necessary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6BA208B6" w14:paraId="7DD18C62" w14:textId="77777777" w:rsidTr="6BA208B6">
        <w:tc>
          <w:tcPr>
            <w:tcW w:w="2875" w:type="dxa"/>
          </w:tcPr>
          <w:p w14:paraId="390F81E2" w14:textId="77777777" w:rsidR="6BA208B6" w:rsidRDefault="6BA208B6">
            <w:r>
              <w:t>Title</w:t>
            </w:r>
          </w:p>
        </w:tc>
        <w:tc>
          <w:tcPr>
            <w:tcW w:w="6475" w:type="dxa"/>
          </w:tcPr>
          <w:p w14:paraId="1EB07839" w14:textId="1C8A1E1B" w:rsidR="6BA208B6" w:rsidRDefault="6BA208B6" w:rsidP="6BA208B6">
            <w:r>
              <w:t>PlayStation4</w:t>
            </w:r>
            <w:r w:rsidR="7D793A93">
              <w:t xml:space="preserve"> VR</w:t>
            </w:r>
          </w:p>
        </w:tc>
      </w:tr>
      <w:tr w:rsidR="6BA208B6" w14:paraId="539CA67D" w14:textId="77777777" w:rsidTr="6BA208B6">
        <w:tc>
          <w:tcPr>
            <w:tcW w:w="2875" w:type="dxa"/>
          </w:tcPr>
          <w:p w14:paraId="52394D12" w14:textId="77777777" w:rsidR="6BA208B6" w:rsidRDefault="6BA208B6">
            <w:r>
              <w:t>Description</w:t>
            </w:r>
          </w:p>
        </w:tc>
        <w:tc>
          <w:tcPr>
            <w:tcW w:w="6475" w:type="dxa"/>
          </w:tcPr>
          <w:p w14:paraId="3DB2DBF0" w14:textId="0A89CFBE" w:rsidR="6BA208B6" w:rsidRDefault="6BA208B6" w:rsidP="6BA208B6">
            <w:r>
              <w:t>In order for t</w:t>
            </w:r>
            <w:r w:rsidR="25A7328C">
              <w:t>he application to work</w:t>
            </w:r>
            <w:r>
              <w:t xml:space="preserve">, you need to have </w:t>
            </w:r>
            <w:r w:rsidR="14D82FEC">
              <w:t xml:space="preserve">the correct VR which is compatible with the PlayStation console. </w:t>
            </w:r>
            <w:r>
              <w:t xml:space="preserve">Without </w:t>
            </w:r>
            <w:r w:rsidR="56D3DF72">
              <w:t xml:space="preserve">a VR the app would not be able to run as that is the main feature and if it is not the correct VR headse it </w:t>
            </w:r>
            <w:r>
              <w:t xml:space="preserve">would not configure </w:t>
            </w:r>
            <w:r w:rsidR="6983707C">
              <w:t>with the console or</w:t>
            </w:r>
            <w:r>
              <w:t xml:space="preserve"> work.</w:t>
            </w:r>
          </w:p>
        </w:tc>
      </w:tr>
      <w:tr w:rsidR="6BA208B6" w14:paraId="5204EA37" w14:textId="77777777" w:rsidTr="6BA208B6">
        <w:tc>
          <w:tcPr>
            <w:tcW w:w="2875" w:type="dxa"/>
          </w:tcPr>
          <w:p w14:paraId="3C40E226" w14:textId="77777777" w:rsidR="6BA208B6" w:rsidRDefault="6BA208B6">
            <w:r>
              <w:t>Priority</w:t>
            </w:r>
          </w:p>
        </w:tc>
        <w:tc>
          <w:tcPr>
            <w:tcW w:w="6475" w:type="dxa"/>
          </w:tcPr>
          <w:p w14:paraId="2B167BBC" w14:textId="151B14E9" w:rsidR="6BA208B6" w:rsidRDefault="6BA208B6" w:rsidP="6BA208B6">
            <w:pPr>
              <w:rPr>
                <w:szCs w:val="20"/>
              </w:rPr>
            </w:pPr>
            <w:r>
              <w:t>0</w:t>
            </w:r>
          </w:p>
        </w:tc>
      </w:tr>
    </w:tbl>
    <w:p w14:paraId="6591487E" w14:textId="2475B059" w:rsidR="00804618" w:rsidRPr="00804618" w:rsidRDefault="00804618" w:rsidP="00804618"/>
    <w:p w14:paraId="11389F1E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r>
        <w:br w:type="page"/>
      </w:r>
    </w:p>
    <w:p w14:paraId="5AE0550F" w14:textId="4DF027ED" w:rsidR="00B977A7" w:rsidRDefault="00B977A7" w:rsidP="00B977A7">
      <w:pPr>
        <w:pStyle w:val="Heading4"/>
        <w:ind w:hanging="2520"/>
      </w:pPr>
      <w:bookmarkStart w:id="46" w:name="_Toc66220471"/>
      <w:r>
        <w:t>Network Constraints</w:t>
      </w:r>
      <w:bookmarkEnd w:id="46"/>
    </w:p>
    <w:p w14:paraId="5FF90110" w14:textId="739A206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network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EAAA1BE" w14:textId="11E050BC" w:rsidR="00804618" w:rsidRDefault="00DB222F" w:rsidP="00804618">
      <w:pPr>
        <w:pStyle w:val="Heading5"/>
        <w:rPr>
          <w:rStyle w:val="Strong"/>
        </w:rPr>
      </w:pPr>
      <w:bookmarkStart w:id="47" w:name="_Toc66220472"/>
      <w:r>
        <w:rPr>
          <w:rStyle w:val="Strong"/>
        </w:rPr>
        <w:t>Network must be fast enough to</w:t>
      </w:r>
      <w:r w:rsidR="00D86F7E">
        <w:rPr>
          <w:rStyle w:val="Strong"/>
        </w:rPr>
        <w:t xml:space="preserve"> keep up with playback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32B06232" w:rsidR="00804618" w:rsidRDefault="60672CA3" w:rsidP="00FC2EC4">
            <w:r>
              <w:t>Network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29D6DE67" w:rsidR="00804618" w:rsidRDefault="1FF6CCD6" w:rsidP="00FC2EC4">
            <w:r>
              <w:t>Strong network connection is necessary for livestreaming and downloading, and to support VR headset connection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2FAB11EC" w:rsidR="00804618" w:rsidRDefault="009176E5" w:rsidP="00FC2EC4">
            <w:r>
              <w:t>4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Heading4"/>
        <w:ind w:hanging="2520"/>
      </w:pPr>
      <w:bookmarkStart w:id="48" w:name="_Toc66220473"/>
      <w:r>
        <w:t>Deployment Constraints</w:t>
      </w:r>
      <w:bookmarkEnd w:id="48"/>
    </w:p>
    <w:p w14:paraId="2261D59B" w14:textId="6BAC635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deployment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E4C5A7A" w14:textId="42EBD817" w:rsidR="00804618" w:rsidRDefault="7FB1E727" w:rsidP="00804618">
      <w:pPr>
        <w:pStyle w:val="Heading5"/>
        <w:rPr>
          <w:rStyle w:val="Strong"/>
        </w:rPr>
      </w:pPr>
      <w:bookmarkStart w:id="49" w:name="_Toc66220474"/>
      <w:r w:rsidRPr="37A342EC">
        <w:rPr>
          <w:rStyle w:val="Strong"/>
        </w:rPr>
        <w:t xml:space="preserve">Incremented </w:t>
      </w:r>
      <w:r w:rsidR="003229BD" w:rsidRPr="37A342EC">
        <w:rPr>
          <w:rStyle w:val="Strong"/>
        </w:rPr>
        <w:t>release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39D3B8D7" w:rsidR="00804618" w:rsidRDefault="0EA2DE51" w:rsidP="00FC2EC4">
            <w:r>
              <w:t>Incremented release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0591887F" w:rsidR="00804618" w:rsidRDefault="12212B94" w:rsidP="00FC2EC4">
            <w:r>
              <w:t>Thrivestream can be released in versions, aligned with updates to Playstation system software and VR software</w:t>
            </w:r>
            <w:r w:rsidR="426CA692">
              <w:t>, and can adapt to include new features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4792D75F" w:rsidR="00804618" w:rsidRDefault="4E1A0732" w:rsidP="00FC2EC4">
            <w:pPr>
              <w:rPr>
                <w:szCs w:val="20"/>
              </w:rPr>
            </w:pPr>
            <w:r>
              <w:t>5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Heading4"/>
        <w:ind w:hanging="2520"/>
      </w:pPr>
      <w:bookmarkStart w:id="50" w:name="_Toc66220475"/>
      <w:r>
        <w:t>Transition &amp; Support Constraints</w:t>
      </w:r>
      <w:bookmarkEnd w:id="50"/>
    </w:p>
    <w:p w14:paraId="7D490E78" w14:textId="7348513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transition &amp; support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20328778" w14:textId="26EE464F" w:rsidR="4669787B" w:rsidRDefault="4669787B" w:rsidP="254B06C0">
      <w:pPr>
        <w:pStyle w:val="Heading5"/>
        <w:spacing w:before="0"/>
        <w:ind w:left="0"/>
        <w:rPr>
          <w:rStyle w:val="Strong"/>
        </w:rPr>
      </w:pPr>
      <w:bookmarkStart w:id="51" w:name="_Toc66220476"/>
      <w:r w:rsidRPr="254B06C0">
        <w:rPr>
          <w:rStyle w:val="Strong"/>
        </w:rPr>
        <w:t>Periodic System Updates</w:t>
      </w:r>
      <w:bookmarkEnd w:id="51"/>
      <w:r w:rsidRPr="254B06C0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53F944AE" w:rsidR="00804618" w:rsidRDefault="01652D44" w:rsidP="00FC2EC4">
            <w:r>
              <w:t>System Updates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36288F28" w:rsidR="00804618" w:rsidRDefault="74BD864A" w:rsidP="00FC2EC4">
            <w:r>
              <w:t>System updates will be released as they become available to the user, can be downloaded on Playstation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180CFAFE" w:rsidR="00804618" w:rsidRDefault="0A63A3D4" w:rsidP="00FC2EC4">
            <w:r>
              <w:t>4</w:t>
            </w:r>
          </w:p>
        </w:tc>
      </w:tr>
    </w:tbl>
    <w:p w14:paraId="5FCB3324" w14:textId="77777777" w:rsidR="00804618" w:rsidRDefault="00804618" w:rsidP="00804618"/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Heading4"/>
        <w:ind w:hanging="2520"/>
      </w:pPr>
      <w:bookmarkStart w:id="52" w:name="_Toc66220477"/>
      <w:r>
        <w:t>Budget &amp; Schedule Constraints</w:t>
      </w:r>
      <w:bookmarkEnd w:id="52"/>
    </w:p>
    <w:p w14:paraId="531D13D5" w14:textId="730F6AD7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budget &amp; schedule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D8EC219" w14:textId="3A40F664" w:rsidR="00804618" w:rsidRDefault="0082763E" w:rsidP="00804618">
      <w:pPr>
        <w:pStyle w:val="Heading5"/>
        <w:rPr>
          <w:rStyle w:val="Strong"/>
        </w:rPr>
      </w:pPr>
      <w:bookmarkStart w:id="53" w:name="_Toc66220478"/>
      <w:r>
        <w:rPr>
          <w:rStyle w:val="Strong"/>
        </w:rPr>
        <w:t>Project must b</w:t>
      </w:r>
      <w:r w:rsidR="00CC2BC7">
        <w:rPr>
          <w:rStyle w:val="Strong"/>
        </w:rPr>
        <w:t>e complete by May 1st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3B69522D" w:rsidR="00804618" w:rsidRDefault="6329FA39" w:rsidP="00FC2EC4">
            <w:r>
              <w:t>Completion date May 1st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0FE4D024" w:rsidR="00804618" w:rsidRDefault="3C7F377D" w:rsidP="00FC2EC4">
            <w:r>
              <w:t>Project must be complete by May 1, 2021 for CSC 431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0C9D72DF" w:rsidR="00804618" w:rsidRDefault="00CC2BC7" w:rsidP="00FC2EC4">
            <w:r>
              <w:t>0</w:t>
            </w:r>
          </w:p>
        </w:tc>
      </w:tr>
    </w:tbl>
    <w:p w14:paraId="69757B78" w14:textId="77777777" w:rsidR="00804618" w:rsidRDefault="00804618" w:rsidP="00804618"/>
    <w:p w14:paraId="6C8A8616" w14:textId="5901FBF0" w:rsidR="00804618" w:rsidRPr="00804618" w:rsidRDefault="1CA9D3CF" w:rsidP="254B06C0">
      <w:pPr>
        <w:pStyle w:val="Heading5"/>
        <w:rPr>
          <w:rStyle w:val="Strong"/>
        </w:rPr>
      </w:pPr>
      <w:bookmarkStart w:id="54" w:name="_Toc66220479"/>
      <w:r w:rsidRPr="254B06C0">
        <w:rPr>
          <w:rStyle w:val="Strong"/>
        </w:rPr>
        <w:t>Content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254B06C0" w14:paraId="7A35B3FB" w14:textId="77777777" w:rsidTr="254B06C0">
        <w:tc>
          <w:tcPr>
            <w:tcW w:w="2875" w:type="dxa"/>
          </w:tcPr>
          <w:p w14:paraId="4A0C115F" w14:textId="77777777" w:rsidR="254B06C0" w:rsidRDefault="254B06C0">
            <w:r>
              <w:t>Title</w:t>
            </w:r>
          </w:p>
        </w:tc>
        <w:tc>
          <w:tcPr>
            <w:tcW w:w="6475" w:type="dxa"/>
          </w:tcPr>
          <w:p w14:paraId="27FAF1B4" w14:textId="6DCD1F41" w:rsidR="3FAB6622" w:rsidRDefault="3FAB6622">
            <w:r>
              <w:t>There must be enough content available for release</w:t>
            </w:r>
          </w:p>
        </w:tc>
      </w:tr>
      <w:tr w:rsidR="254B06C0" w14:paraId="63243AF0" w14:textId="77777777" w:rsidTr="254B06C0">
        <w:tc>
          <w:tcPr>
            <w:tcW w:w="2875" w:type="dxa"/>
          </w:tcPr>
          <w:p w14:paraId="73E5F597" w14:textId="77777777" w:rsidR="254B06C0" w:rsidRDefault="254B06C0">
            <w:r>
              <w:t>Description</w:t>
            </w:r>
          </w:p>
        </w:tc>
        <w:tc>
          <w:tcPr>
            <w:tcW w:w="6475" w:type="dxa"/>
          </w:tcPr>
          <w:p w14:paraId="0DB2FDDF" w14:textId="75889A94" w:rsidR="766DD9BC" w:rsidRDefault="766DD9BC">
            <w:r>
              <w:t xml:space="preserve">The application relies on the streaming of content, so upon release there must be </w:t>
            </w:r>
            <w:r w:rsidR="76825496">
              <w:t>at least 10</w:t>
            </w:r>
            <w:r>
              <w:t xml:space="preserve"> artists scheduled to perform live, and a library </w:t>
            </w:r>
            <w:r w:rsidR="009F71D5">
              <w:t xml:space="preserve">size </w:t>
            </w:r>
            <w:r>
              <w:t>of</w:t>
            </w:r>
            <w:r w:rsidR="009F71D5">
              <w:t xml:space="preserve"> at least 10</w:t>
            </w:r>
            <w:r>
              <w:t xml:space="preserve"> prerecorded performances. This library w</w:t>
            </w:r>
            <w:r w:rsidR="520C6730">
              <w:t>ill increase in size as the application is in use.</w:t>
            </w:r>
          </w:p>
        </w:tc>
      </w:tr>
      <w:tr w:rsidR="254B06C0" w14:paraId="5FBC5865" w14:textId="77777777" w:rsidTr="254B06C0">
        <w:tc>
          <w:tcPr>
            <w:tcW w:w="2875" w:type="dxa"/>
          </w:tcPr>
          <w:p w14:paraId="38BB4473" w14:textId="77777777" w:rsidR="254B06C0" w:rsidRDefault="254B06C0">
            <w:r>
              <w:t>Priority</w:t>
            </w:r>
          </w:p>
        </w:tc>
        <w:tc>
          <w:tcPr>
            <w:tcW w:w="6475" w:type="dxa"/>
          </w:tcPr>
          <w:p w14:paraId="7AEE68F0" w14:textId="0C9D72DF" w:rsidR="254B06C0" w:rsidRDefault="254B06C0">
            <w:r>
              <w:t>0</w:t>
            </w:r>
          </w:p>
        </w:tc>
      </w:tr>
    </w:tbl>
    <w:p w14:paraId="3860BFF0" w14:textId="14DF16F0" w:rsidR="00804618" w:rsidRPr="00804618" w:rsidRDefault="00804618" w:rsidP="00804618"/>
    <w:p w14:paraId="5428F56F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r>
        <w:br w:type="page"/>
      </w:r>
    </w:p>
    <w:p w14:paraId="6F5CDC34" w14:textId="3ECCDC37" w:rsidR="00B977A7" w:rsidRDefault="00B977A7" w:rsidP="00B977A7">
      <w:pPr>
        <w:pStyle w:val="Heading4"/>
        <w:ind w:hanging="2520"/>
      </w:pPr>
      <w:bookmarkStart w:id="55" w:name="_Toc66220480"/>
      <w:r>
        <w:t>Miscellaneous Constraints</w:t>
      </w:r>
      <w:bookmarkEnd w:id="55"/>
    </w:p>
    <w:p w14:paraId="49AB6C18" w14:textId="0551B36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miscellaneous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505EC3D6" w14:textId="77777777" w:rsidR="00804618" w:rsidRDefault="00804618" w:rsidP="00804618">
      <w:pPr>
        <w:pStyle w:val="Heading5"/>
        <w:rPr>
          <w:rStyle w:val="Strong"/>
        </w:rPr>
      </w:pPr>
      <w:bookmarkStart w:id="56" w:name="_Toc66220481"/>
      <w:r>
        <w:rPr>
          <w:rStyle w:val="Strong"/>
        </w:rPr>
        <w:t>Requirement Title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77777777" w:rsidR="00804618" w:rsidRDefault="00804618" w:rsidP="00FC2EC4">
            <w:r>
              <w:t>&lt;Insert title&gt;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57" w:name="_Requirements_Modeling"/>
      <w:bookmarkStart w:id="58" w:name="_Toc66220482"/>
      <w:bookmarkEnd w:id="57"/>
      <w:r>
        <w:t>Requirements Modeling</w:t>
      </w:r>
      <w:bookmarkEnd w:id="58"/>
    </w:p>
    <w:p w14:paraId="0327D4C8" w14:textId="3187AE7B" w:rsidR="00804618" w:rsidRDefault="00804618" w:rsidP="00804618">
      <w:pPr>
        <w:rPr>
          <w:rStyle w:val="IntenseEmphasis"/>
        </w:rPr>
      </w:pPr>
      <w:r w:rsidRPr="000F5FF5">
        <w:rPr>
          <w:rStyle w:val="IntenseEmphasis"/>
        </w:rPr>
        <w:t xml:space="preserve">&lt; List all </w:t>
      </w:r>
      <w:r w:rsidR="00C04E4D">
        <w:rPr>
          <w:rStyle w:val="IntenseEmphasis"/>
        </w:rPr>
        <w:t>Use-case diagrams</w:t>
      </w:r>
      <w:r w:rsidRPr="000F5FF5">
        <w:rPr>
          <w:rStyle w:val="IntenseEmphasis"/>
        </w:rPr>
        <w:t xml:space="preserve"> </w:t>
      </w:r>
      <w:r w:rsidR="00C04E4D">
        <w:rPr>
          <w:rStyle w:val="IntenseEmphasis"/>
        </w:rPr>
        <w:t xml:space="preserve">for the functional requirements </w:t>
      </w:r>
      <w:r w:rsidRPr="000F5FF5">
        <w:rPr>
          <w:rStyle w:val="IntenseEmphasis"/>
        </w:rPr>
        <w:t>in the following</w:t>
      </w:r>
      <w:r w:rsidR="00C04E4D">
        <w:rPr>
          <w:rStyle w:val="IntenseEmphasis"/>
        </w:rPr>
        <w:t xml:space="preserve"> format</w:t>
      </w:r>
      <w:r w:rsidRPr="000F5FF5">
        <w:rPr>
          <w:rStyle w:val="IntenseEmphasis"/>
        </w:rPr>
        <w:t>&gt;</w:t>
      </w:r>
    </w:p>
    <w:p w14:paraId="3D3D8292" w14:textId="77777777" w:rsidR="00C04E4D" w:rsidRDefault="00C04E4D" w:rsidP="00804618">
      <w:pPr>
        <w:rPr>
          <w:rStyle w:val="IntenseEmphasis"/>
        </w:rPr>
      </w:pPr>
    </w:p>
    <w:p w14:paraId="6076C139" w14:textId="7703D3D4" w:rsidR="00C04E4D" w:rsidRDefault="00C04E4D" w:rsidP="00C04E4D">
      <w:pPr>
        <w:pStyle w:val="Heading5"/>
        <w:rPr>
          <w:rStyle w:val="Strong"/>
        </w:rPr>
      </w:pPr>
      <w:bookmarkStart w:id="59" w:name="_Toc66220483"/>
      <w:r>
        <w:rPr>
          <w:rStyle w:val="Strong"/>
        </w:rPr>
        <w:t>Requirement Title</w:t>
      </w:r>
      <w:bookmarkEnd w:id="59"/>
    </w:p>
    <w:p w14:paraId="68E27282" w14:textId="77777777" w:rsidR="00C04E4D" w:rsidRPr="00C04E4D" w:rsidRDefault="00C04E4D" w:rsidP="00C04E4D"/>
    <w:p w14:paraId="7AE1FB05" w14:textId="0424B392" w:rsidR="00C04E4D" w:rsidRPr="00D80BA2" w:rsidRDefault="69A0880B" w:rsidP="00804618">
      <w:r>
        <w:rPr>
          <w:noProof/>
        </w:rPr>
        <w:drawing>
          <wp:inline distT="0" distB="0" distL="0" distR="0" wp14:anchorId="0F09917A" wp14:editId="784C6AFF">
            <wp:extent cx="4933952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FAC" w14:textId="77777777" w:rsidR="00804618" w:rsidRDefault="00804618" w:rsidP="00804618"/>
    <w:p w14:paraId="2A5C4D43" w14:textId="4A8A5308" w:rsidR="00804618" w:rsidRPr="00804618" w:rsidRDefault="00E04EE5" w:rsidP="00804618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7A0341F" wp14:editId="7E30C402">
                <wp:simplePos x="0" y="0"/>
                <wp:positionH relativeFrom="column">
                  <wp:posOffset>547054</wp:posOffset>
                </wp:positionH>
                <wp:positionV relativeFrom="paragraph">
                  <wp:posOffset>5896030</wp:posOffset>
                </wp:positionV>
                <wp:extent cx="5507543" cy="2167075"/>
                <wp:effectExtent l="0" t="0" r="1714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543" cy="2167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2725" id="Rectangle 11" o:spid="_x0000_s1026" style="position:absolute;margin-left:43.1pt;margin-top:464.25pt;width:433.65pt;height:170.6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mNeQIAAEc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C3B92" wp14:editId="16046166">
                <wp:simplePos x="0" y="0"/>
                <wp:positionH relativeFrom="column">
                  <wp:posOffset>848331</wp:posOffset>
                </wp:positionH>
                <wp:positionV relativeFrom="paragraph">
                  <wp:posOffset>-203494</wp:posOffset>
                </wp:positionV>
                <wp:extent cx="5444115" cy="1062355"/>
                <wp:effectExtent l="0" t="0" r="23495" b="23495"/>
                <wp:wrapNone/>
                <wp:docPr id="3" name="Rectangle 3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5" cy="1062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695CC" id="Rectangle 3" o:spid="_x0000_s1026" href="#_Sign_up" style="position:absolute;margin-left:66.8pt;margin-top:-16pt;width:428.65pt;height:83.6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" o:button="t" filled="f" strokecolor="#1f4d78 [1604]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74D6C4D" wp14:editId="71F0A1DA">
                <wp:simplePos x="0" y="0"/>
                <wp:positionH relativeFrom="column">
                  <wp:posOffset>753191</wp:posOffset>
                </wp:positionH>
                <wp:positionV relativeFrom="paragraph">
                  <wp:posOffset>4701496</wp:posOffset>
                </wp:positionV>
                <wp:extent cx="5755963" cy="1062396"/>
                <wp:effectExtent l="0" t="0" r="1651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963" cy="1062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E91CC" id="Rectangle 10" o:spid="_x0000_s1026" style="position:absolute;margin-left:59.3pt;margin-top:370.2pt;width:453.25pt;height:83.6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" filled="f" strokecolor="#1f4d78 [1604]" strokeweight="1pt"/>
            </w:pict>
          </mc:Fallback>
        </mc:AlternateContent>
      </w:r>
      <w:r w:rsidR="00EA232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FA2A428" wp14:editId="6DEF5A6E">
                <wp:simplePos x="0" y="0"/>
                <wp:positionH relativeFrom="margin">
                  <wp:posOffset>1926583</wp:posOffset>
                </wp:positionH>
                <wp:positionV relativeFrom="paragraph">
                  <wp:posOffset>4305080</wp:posOffset>
                </wp:positionV>
                <wp:extent cx="2172360" cy="428129"/>
                <wp:effectExtent l="0" t="0" r="1841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60" cy="428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1606" id="Rectangle 9" o:spid="_x0000_s1026" style="position:absolute;margin-left:151.7pt;margin-top:339pt;width:171.05pt;height:33.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EA2329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BD35CF6" wp14:editId="2F58CEA1">
                <wp:simplePos x="0" y="0"/>
                <wp:positionH relativeFrom="column">
                  <wp:posOffset>1028039</wp:posOffset>
                </wp:positionH>
                <wp:positionV relativeFrom="paragraph">
                  <wp:posOffset>2465709</wp:posOffset>
                </wp:positionV>
                <wp:extent cx="4841240" cy="1738369"/>
                <wp:effectExtent l="0" t="0" r="1651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240" cy="1738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139F" id="Rectangle 7" o:spid="_x0000_s1026" style="position:absolute;margin-left:80.95pt;margin-top:194.15pt;width:381.2pt;height:136.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" filled="f" strokecolor="#1f4d78 [1604]" strokeweight="1pt"/>
            </w:pict>
          </mc:Fallback>
        </mc:AlternateContent>
      </w:r>
      <w:r w:rsidR="00EA2329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C79444" wp14:editId="67778E26">
                <wp:simplePos x="0" y="0"/>
                <wp:positionH relativeFrom="column">
                  <wp:posOffset>816617</wp:posOffset>
                </wp:positionH>
                <wp:positionV relativeFrom="paragraph">
                  <wp:posOffset>1942439</wp:posOffset>
                </wp:positionV>
                <wp:extent cx="1511300" cy="517984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17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10FC" id="Rectangle 6" o:spid="_x0000_s1026" style="position:absolute;margin-left:64.3pt;margin-top:152.95pt;width:119pt;height:40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" filled="f" strokecolor="#1f4d78 [1604]" strokeweight="1pt"/>
            </w:pict>
          </mc:Fallback>
        </mc:AlternateContent>
      </w:r>
      <w:r w:rsidR="00161EA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4401DE" wp14:editId="1F775B52">
                <wp:simplePos x="0" y="0"/>
                <wp:positionH relativeFrom="column">
                  <wp:posOffset>724924</wp:posOffset>
                </wp:positionH>
                <wp:positionV relativeFrom="paragraph">
                  <wp:posOffset>884555</wp:posOffset>
                </wp:positionV>
                <wp:extent cx="3779168" cy="1062396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168" cy="1062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43208" id="Rectangle 4" o:spid="_x0000_s1026" style="position:absolute;margin-left:57.1pt;margin-top:69.65pt;width:297.55pt;height:83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yyegIAAEU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" filled="f" strokecolor="#1f4d78 [1604]" strokeweight="1pt"/>
            </w:pict>
          </mc:Fallback>
        </mc:AlternateContent>
      </w:r>
      <w:r w:rsidR="00161EA9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29CE9B1" wp14:editId="3A5E237F">
                <wp:simplePos x="0" y="0"/>
                <wp:positionH relativeFrom="column">
                  <wp:posOffset>4807207</wp:posOffset>
                </wp:positionH>
                <wp:positionV relativeFrom="paragraph">
                  <wp:posOffset>975184</wp:posOffset>
                </wp:positionV>
                <wp:extent cx="1796804" cy="1062396"/>
                <wp:effectExtent l="0" t="0" r="1333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04" cy="1062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768E5" id="Rectangle 5" o:spid="_x0000_s1026" style="position:absolute;margin-left:378.5pt;margin-top:76.8pt;width:141.5pt;height:83.6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" filled="f" strokecolor="#1f4d78 [1604]" strokeweight="1pt"/>
            </w:pict>
          </mc:Fallback>
        </mc:AlternateContent>
      </w:r>
      <w:r w:rsidR="005721D0">
        <w:rPr>
          <w:noProof/>
        </w:rPr>
        <w:drawing>
          <wp:inline distT="0" distB="0" distL="0" distR="0" wp14:anchorId="62131F13" wp14:editId="6F01977E">
            <wp:extent cx="8499046" cy="876872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046" cy="87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F0A" w14:textId="77777777" w:rsidR="00B977A7" w:rsidRDefault="00B977A7" w:rsidP="00B977A7">
      <w:pPr>
        <w:pStyle w:val="Heading3"/>
      </w:pPr>
      <w:bookmarkStart w:id="60" w:name="_Toc66220484"/>
      <w:r>
        <w:t>Evolutionary Requirements</w:t>
      </w:r>
      <w:bookmarkEnd w:id="60"/>
    </w:p>
    <w:p w14:paraId="1E594AAE" w14:textId="77777777" w:rsidR="00B977A7" w:rsidRDefault="00B977A7" w:rsidP="00B977A7">
      <w:pPr>
        <w:pStyle w:val="Heading4"/>
        <w:ind w:hanging="2520"/>
      </w:pPr>
      <w:bookmarkStart w:id="61" w:name="_Toc66220485"/>
      <w:r>
        <w:t>Functional Requirements</w:t>
      </w:r>
      <w:bookmarkEnd w:id="61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4CFB77F0" w:rsidR="00C04E4D" w:rsidRDefault="002235B1" w:rsidP="00C04E4D">
      <w:pPr>
        <w:pStyle w:val="Heading5"/>
        <w:rPr>
          <w:rStyle w:val="Strong"/>
        </w:rPr>
      </w:pPr>
      <w:bookmarkStart w:id="62" w:name="_Toc66220486"/>
      <w:r>
        <w:rPr>
          <w:rStyle w:val="Strong"/>
        </w:rPr>
        <w:t>Browsing Personalized Streaming Suggestions</w:t>
      </w:r>
      <w:bookmarkEnd w:id="62"/>
      <w:r w:rsidR="00222FCF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3FB61060" w:rsidR="00C04E4D" w:rsidRDefault="002235B1" w:rsidP="00FC2EC4">
            <w:r>
              <w:t>Browsing Personalized Streaming Suggestions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5834B085" w:rsidR="00C04E4D" w:rsidRDefault="002235B1" w:rsidP="00FC2EC4">
            <w:r>
              <w:t xml:space="preserve">Event Browsing will make more personalized suggestions based on what the user watches and what </w:t>
            </w:r>
            <w:r w:rsidR="00F73681">
              <w:t>similar users have purchased.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1457D7F9" w:rsidR="00C04E4D" w:rsidRDefault="002235B1" w:rsidP="00FC2EC4">
            <w:r>
              <w:t>4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60C5F9B4" w:rsidR="00C04E4D" w:rsidRDefault="00F73681" w:rsidP="00FC2EC4">
            <w:r>
              <w:t xml:space="preserve">Need users to purchase many </w:t>
            </w:r>
            <w:r w:rsidR="00A15E00">
              <w:t xml:space="preserve">events to </w:t>
            </w:r>
            <w:r w:rsidR="00286230">
              <w:t xml:space="preserve">have the data to develop what the user likes. Need to implement </w:t>
            </w:r>
            <w:r w:rsidR="00777D99">
              <w:t>software that</w:t>
            </w:r>
            <w:r w:rsidR="00286230">
              <w:t xml:space="preserve"> tracks length of scrolling time to categorize wha</w:t>
            </w:r>
            <w:r w:rsidR="00777D99">
              <w:t>t events the user looks at more than o</w:t>
            </w:r>
            <w:r w:rsidR="00ED1337">
              <w:t>thers.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671E731C" w:rsidR="00C04E4D" w:rsidRDefault="00ED1337" w:rsidP="00FC2EC4">
            <w:r>
              <w:t>User will be presented suggestions that are personalized to their liking.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>&lt;Link or number, if present&gt;</w:t>
            </w:r>
          </w:p>
        </w:tc>
      </w:tr>
    </w:tbl>
    <w:p w14:paraId="0355F051" w14:textId="691791D1" w:rsidR="00C04E4D" w:rsidRDefault="00C04E4D" w:rsidP="00C04E4D"/>
    <w:p w14:paraId="23676EE2" w14:textId="7B00907E" w:rsidR="00651478" w:rsidRDefault="003B0C21" w:rsidP="00651478">
      <w:pPr>
        <w:pStyle w:val="Heading5"/>
        <w:rPr>
          <w:rStyle w:val="Strong"/>
        </w:rPr>
      </w:pPr>
      <w:bookmarkStart w:id="63" w:name="_Toc66220487"/>
      <w:r>
        <w:rPr>
          <w:rStyle w:val="Strong"/>
        </w:rPr>
        <w:t>Rating events</w:t>
      </w:r>
      <w:bookmarkEnd w:id="63"/>
      <w:r w:rsidR="00651478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51478" w14:paraId="2B163BE2" w14:textId="77777777" w:rsidTr="007A5427">
        <w:tc>
          <w:tcPr>
            <w:tcW w:w="2875" w:type="dxa"/>
          </w:tcPr>
          <w:p w14:paraId="521596C9" w14:textId="77777777" w:rsidR="00651478" w:rsidRDefault="00651478" w:rsidP="007A5427">
            <w:r>
              <w:t>Title</w:t>
            </w:r>
          </w:p>
        </w:tc>
        <w:tc>
          <w:tcPr>
            <w:tcW w:w="6475" w:type="dxa"/>
          </w:tcPr>
          <w:p w14:paraId="21469030" w14:textId="2F9CA3BA" w:rsidR="00651478" w:rsidRDefault="003B0C21" w:rsidP="007A5427">
            <w:r>
              <w:t>Rating and reviewing events</w:t>
            </w:r>
          </w:p>
        </w:tc>
      </w:tr>
      <w:tr w:rsidR="00651478" w14:paraId="4E8A3707" w14:textId="77777777" w:rsidTr="007A5427">
        <w:tc>
          <w:tcPr>
            <w:tcW w:w="2875" w:type="dxa"/>
          </w:tcPr>
          <w:p w14:paraId="0F041AA8" w14:textId="77777777" w:rsidR="00651478" w:rsidRDefault="00651478" w:rsidP="007A5427">
            <w:r>
              <w:t>Description</w:t>
            </w:r>
          </w:p>
        </w:tc>
        <w:tc>
          <w:tcPr>
            <w:tcW w:w="6475" w:type="dxa"/>
          </w:tcPr>
          <w:p w14:paraId="2B7F526F" w14:textId="0B60C36E" w:rsidR="00651478" w:rsidRDefault="00CF3E5B" w:rsidP="007A5427">
            <w:r>
              <w:t>Following streaming, user</w:t>
            </w:r>
            <w:r w:rsidR="00D7473C">
              <w:t>s can opt to review and rate the event.</w:t>
            </w:r>
          </w:p>
        </w:tc>
      </w:tr>
      <w:tr w:rsidR="00651478" w14:paraId="18182177" w14:textId="77777777" w:rsidTr="007A5427">
        <w:tc>
          <w:tcPr>
            <w:tcW w:w="2875" w:type="dxa"/>
          </w:tcPr>
          <w:p w14:paraId="276DE50E" w14:textId="77777777" w:rsidR="00651478" w:rsidRDefault="00651478" w:rsidP="007A5427">
            <w:r>
              <w:t>Priority</w:t>
            </w:r>
          </w:p>
        </w:tc>
        <w:tc>
          <w:tcPr>
            <w:tcW w:w="6475" w:type="dxa"/>
          </w:tcPr>
          <w:p w14:paraId="3DF917F0" w14:textId="5D0D4960" w:rsidR="00651478" w:rsidRDefault="008771A0" w:rsidP="007A5427">
            <w:r>
              <w:t>4</w:t>
            </w:r>
          </w:p>
        </w:tc>
      </w:tr>
      <w:tr w:rsidR="00651478" w14:paraId="7DC86325" w14:textId="77777777" w:rsidTr="007A5427">
        <w:tc>
          <w:tcPr>
            <w:tcW w:w="2875" w:type="dxa"/>
          </w:tcPr>
          <w:p w14:paraId="70C88C72" w14:textId="77777777" w:rsidR="00651478" w:rsidRDefault="00651478" w:rsidP="007A5427">
            <w:r>
              <w:t>Precondition(s)</w:t>
            </w:r>
          </w:p>
        </w:tc>
        <w:tc>
          <w:tcPr>
            <w:tcW w:w="6475" w:type="dxa"/>
          </w:tcPr>
          <w:p w14:paraId="58C0F6C9" w14:textId="7A1C1CD2" w:rsidR="00651478" w:rsidRDefault="00D7473C" w:rsidP="007A5427">
            <w:r>
              <w:t xml:space="preserve">User streams event. Following the event, the user can give the </w:t>
            </w:r>
            <w:r w:rsidR="00826118">
              <w:t>event a “thumbs up” or “thumbs down”</w:t>
            </w:r>
            <w:r w:rsidR="00773690">
              <w:t>.</w:t>
            </w:r>
          </w:p>
        </w:tc>
      </w:tr>
      <w:tr w:rsidR="00651478" w14:paraId="532FEEE4" w14:textId="77777777" w:rsidTr="007A5427">
        <w:tc>
          <w:tcPr>
            <w:tcW w:w="2875" w:type="dxa"/>
          </w:tcPr>
          <w:p w14:paraId="0B907263" w14:textId="77777777" w:rsidR="00651478" w:rsidRDefault="00651478" w:rsidP="007A5427">
            <w:r>
              <w:t>Postconditions(s)</w:t>
            </w:r>
          </w:p>
        </w:tc>
        <w:tc>
          <w:tcPr>
            <w:tcW w:w="6475" w:type="dxa"/>
          </w:tcPr>
          <w:p w14:paraId="3F8101D4" w14:textId="7CD89CDC" w:rsidR="00651478" w:rsidRDefault="00826118" w:rsidP="007A5427">
            <w:r>
              <w:t xml:space="preserve">This rating information will be stored in the database to aid in </w:t>
            </w:r>
            <w:r w:rsidR="00303DAF">
              <w:t xml:space="preserve">browsing personalization. </w:t>
            </w:r>
          </w:p>
        </w:tc>
      </w:tr>
      <w:tr w:rsidR="00651478" w14:paraId="11CF0BCD" w14:textId="77777777" w:rsidTr="007A5427">
        <w:tc>
          <w:tcPr>
            <w:tcW w:w="2875" w:type="dxa"/>
          </w:tcPr>
          <w:p w14:paraId="70EC889A" w14:textId="77777777" w:rsidR="00651478" w:rsidRDefault="00651478" w:rsidP="007A5427">
            <w:r>
              <w:t>Use Case Diagram</w:t>
            </w:r>
          </w:p>
        </w:tc>
        <w:tc>
          <w:tcPr>
            <w:tcW w:w="6475" w:type="dxa"/>
          </w:tcPr>
          <w:p w14:paraId="3D416BBD" w14:textId="4F572DC8" w:rsidR="00651478" w:rsidRDefault="00651478" w:rsidP="007A5427">
            <w:r>
              <w:t>&lt;Link or number, if prese</w:t>
            </w:r>
            <w:r w:rsidR="00BF57CF">
              <w:t>nt&gt;</w:t>
            </w:r>
          </w:p>
        </w:tc>
      </w:tr>
    </w:tbl>
    <w:p w14:paraId="4841E7D3" w14:textId="31AE369F" w:rsidR="00651478" w:rsidRDefault="00651478" w:rsidP="00C04E4D"/>
    <w:p w14:paraId="51C2B084" w14:textId="76C2B2A3" w:rsidR="00773690" w:rsidRDefault="009967A5" w:rsidP="00773690">
      <w:pPr>
        <w:pStyle w:val="Heading5"/>
        <w:rPr>
          <w:rStyle w:val="Strong"/>
        </w:rPr>
      </w:pPr>
      <w:bookmarkStart w:id="64" w:name="_Toc66220488"/>
      <w:r>
        <w:rPr>
          <w:rStyle w:val="Strong"/>
        </w:rPr>
        <w:t>Multi</w:t>
      </w:r>
      <w:r w:rsidR="001F3FF3">
        <w:rPr>
          <w:rStyle w:val="Strong"/>
        </w:rPr>
        <w:t>player streaming</w:t>
      </w:r>
      <w:bookmarkEnd w:id="64"/>
      <w:r w:rsidR="00773690"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73690" w14:paraId="3B81977A" w14:textId="77777777" w:rsidTr="007A5427">
        <w:tc>
          <w:tcPr>
            <w:tcW w:w="2875" w:type="dxa"/>
          </w:tcPr>
          <w:p w14:paraId="34FA8CD9" w14:textId="77777777" w:rsidR="00773690" w:rsidRDefault="00773690" w:rsidP="007A5427">
            <w:r>
              <w:t>Title</w:t>
            </w:r>
          </w:p>
        </w:tc>
        <w:tc>
          <w:tcPr>
            <w:tcW w:w="6475" w:type="dxa"/>
          </w:tcPr>
          <w:p w14:paraId="0AFA32F5" w14:textId="5449E0E6" w:rsidR="00773690" w:rsidRDefault="001F3FF3" w:rsidP="007A5427">
            <w:r>
              <w:t>Multiplayer streaming</w:t>
            </w:r>
          </w:p>
        </w:tc>
      </w:tr>
      <w:tr w:rsidR="00773690" w14:paraId="6502C230" w14:textId="77777777" w:rsidTr="007A5427">
        <w:tc>
          <w:tcPr>
            <w:tcW w:w="2875" w:type="dxa"/>
          </w:tcPr>
          <w:p w14:paraId="759CFF2E" w14:textId="77777777" w:rsidR="00773690" w:rsidRDefault="00773690" w:rsidP="007A5427">
            <w:r>
              <w:t>Description</w:t>
            </w:r>
          </w:p>
        </w:tc>
        <w:tc>
          <w:tcPr>
            <w:tcW w:w="6475" w:type="dxa"/>
          </w:tcPr>
          <w:p w14:paraId="22F67C14" w14:textId="432C86C6" w:rsidR="00773690" w:rsidRDefault="001F3FF3" w:rsidP="007A5427">
            <w:r>
              <w:t xml:space="preserve">Users can </w:t>
            </w:r>
            <w:r w:rsidR="00AF4A0C">
              <w:t>connect with other Thrive</w:t>
            </w:r>
            <w:r w:rsidR="00FC194A">
              <w:t>S</w:t>
            </w:r>
            <w:r w:rsidR="00AF4A0C">
              <w:t>tream users to stream events in unison</w:t>
            </w:r>
            <w:r w:rsidR="00FC194A">
              <w:t>.</w:t>
            </w:r>
          </w:p>
        </w:tc>
      </w:tr>
      <w:tr w:rsidR="00773690" w14:paraId="2A8FCEA4" w14:textId="77777777" w:rsidTr="007A5427">
        <w:tc>
          <w:tcPr>
            <w:tcW w:w="2875" w:type="dxa"/>
          </w:tcPr>
          <w:p w14:paraId="35E08ABF" w14:textId="77777777" w:rsidR="00773690" w:rsidRDefault="00773690" w:rsidP="007A5427">
            <w:r>
              <w:t>Priority</w:t>
            </w:r>
          </w:p>
        </w:tc>
        <w:tc>
          <w:tcPr>
            <w:tcW w:w="6475" w:type="dxa"/>
          </w:tcPr>
          <w:p w14:paraId="02379D07" w14:textId="20B40EF0" w:rsidR="00773690" w:rsidRDefault="00FC194A" w:rsidP="007A5427">
            <w:r>
              <w:t>5</w:t>
            </w:r>
          </w:p>
        </w:tc>
      </w:tr>
      <w:tr w:rsidR="00773690" w14:paraId="65F50833" w14:textId="77777777" w:rsidTr="007A5427">
        <w:tc>
          <w:tcPr>
            <w:tcW w:w="2875" w:type="dxa"/>
          </w:tcPr>
          <w:p w14:paraId="69F72CCA" w14:textId="77777777" w:rsidR="00773690" w:rsidRDefault="00773690" w:rsidP="007A5427">
            <w:r>
              <w:t>Precondition(s)</w:t>
            </w:r>
          </w:p>
        </w:tc>
        <w:tc>
          <w:tcPr>
            <w:tcW w:w="6475" w:type="dxa"/>
          </w:tcPr>
          <w:p w14:paraId="4A7E2F9A" w14:textId="060C7AB8" w:rsidR="00773690" w:rsidRDefault="00FC194A" w:rsidP="007A5427">
            <w:r>
              <w:t xml:space="preserve">Both users must have active ThriveStream accounts with purchased access to the same event. </w:t>
            </w:r>
            <w:r w:rsidR="00014A9F">
              <w:t xml:space="preserve">Users will select to “connect with a friend” </w:t>
            </w:r>
            <w:r w:rsidR="00DC15A6">
              <w:t xml:space="preserve">in their friends list </w:t>
            </w:r>
            <w:r w:rsidR="00014A9F">
              <w:t>to</w:t>
            </w:r>
            <w:r w:rsidR="00DC15A6">
              <w:t xml:space="preserve"> send an invitation</w:t>
            </w:r>
            <w:r w:rsidR="00D5078F">
              <w:t>. Upon acceptance, the users will</w:t>
            </w:r>
            <w:r w:rsidR="00014A9F">
              <w:t xml:space="preserve"> stream the event together.</w:t>
            </w:r>
          </w:p>
        </w:tc>
      </w:tr>
      <w:tr w:rsidR="00773690" w14:paraId="14C14B9A" w14:textId="77777777" w:rsidTr="007A5427">
        <w:tc>
          <w:tcPr>
            <w:tcW w:w="2875" w:type="dxa"/>
          </w:tcPr>
          <w:p w14:paraId="044883E4" w14:textId="77777777" w:rsidR="00773690" w:rsidRDefault="00773690" w:rsidP="007A5427">
            <w:r>
              <w:t>Postconditions(s)</w:t>
            </w:r>
          </w:p>
        </w:tc>
        <w:tc>
          <w:tcPr>
            <w:tcW w:w="6475" w:type="dxa"/>
          </w:tcPr>
          <w:p w14:paraId="6CF882DD" w14:textId="77D28BB2" w:rsidR="00773690" w:rsidRDefault="00014A9F" w:rsidP="007A5427">
            <w:r>
              <w:t>Both users will stream the event in unison and can interact with eachother</w:t>
            </w:r>
            <w:r w:rsidR="0005012B">
              <w:t xml:space="preserve">. </w:t>
            </w:r>
          </w:p>
        </w:tc>
      </w:tr>
      <w:tr w:rsidR="00773690" w14:paraId="4D1D250E" w14:textId="77777777" w:rsidTr="007A5427">
        <w:tc>
          <w:tcPr>
            <w:tcW w:w="2875" w:type="dxa"/>
          </w:tcPr>
          <w:p w14:paraId="567E1B66" w14:textId="77777777" w:rsidR="00773690" w:rsidRDefault="00773690" w:rsidP="007A5427">
            <w:r>
              <w:t>Use Case Diagram</w:t>
            </w:r>
          </w:p>
        </w:tc>
        <w:tc>
          <w:tcPr>
            <w:tcW w:w="6475" w:type="dxa"/>
          </w:tcPr>
          <w:p w14:paraId="3EEE0AB2" w14:textId="77777777" w:rsidR="00773690" w:rsidRDefault="00773690" w:rsidP="007A5427">
            <w:r>
              <w:t>&lt;Link or number, if present&gt;</w:t>
            </w:r>
          </w:p>
        </w:tc>
      </w:tr>
    </w:tbl>
    <w:p w14:paraId="037244B6" w14:textId="4BF49615" w:rsidR="00773690" w:rsidRDefault="00773690" w:rsidP="00C04E4D"/>
    <w:p w14:paraId="72CC1104" w14:textId="01736E27" w:rsidR="00DC15A6" w:rsidRDefault="00DC15A6" w:rsidP="00DC15A6">
      <w:pPr>
        <w:pStyle w:val="Heading5"/>
        <w:rPr>
          <w:rStyle w:val="Strong"/>
        </w:rPr>
      </w:pPr>
      <w:bookmarkStart w:id="65" w:name="_Toc66220489"/>
      <w:r>
        <w:rPr>
          <w:rStyle w:val="Strong"/>
        </w:rPr>
        <w:t>Adding Friends</w:t>
      </w:r>
      <w:bookmarkEnd w:id="65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C15A6" w14:paraId="6D73DBE4" w14:textId="77777777" w:rsidTr="007A5427">
        <w:tc>
          <w:tcPr>
            <w:tcW w:w="2875" w:type="dxa"/>
          </w:tcPr>
          <w:p w14:paraId="19B5C89B" w14:textId="77777777" w:rsidR="00DC15A6" w:rsidRDefault="00DC15A6" w:rsidP="007A5427">
            <w:r>
              <w:t>Title</w:t>
            </w:r>
          </w:p>
        </w:tc>
        <w:tc>
          <w:tcPr>
            <w:tcW w:w="6475" w:type="dxa"/>
          </w:tcPr>
          <w:p w14:paraId="6DDDB4F4" w14:textId="205B003B" w:rsidR="00DC15A6" w:rsidRDefault="00DC15A6" w:rsidP="007A5427">
            <w:r>
              <w:t>Adding friends</w:t>
            </w:r>
          </w:p>
        </w:tc>
      </w:tr>
      <w:tr w:rsidR="00DC15A6" w14:paraId="110D23F4" w14:textId="77777777" w:rsidTr="007A5427">
        <w:tc>
          <w:tcPr>
            <w:tcW w:w="2875" w:type="dxa"/>
          </w:tcPr>
          <w:p w14:paraId="10C79F5C" w14:textId="77777777" w:rsidR="00DC15A6" w:rsidRDefault="00DC15A6" w:rsidP="007A5427">
            <w:r>
              <w:t>Description</w:t>
            </w:r>
          </w:p>
        </w:tc>
        <w:tc>
          <w:tcPr>
            <w:tcW w:w="6475" w:type="dxa"/>
          </w:tcPr>
          <w:p w14:paraId="553944B1" w14:textId="1D0149C6" w:rsidR="00DC15A6" w:rsidRDefault="00DC15A6" w:rsidP="007A5427">
            <w:r>
              <w:t>Users can add fellow users to</w:t>
            </w:r>
            <w:r w:rsidR="00D5078F">
              <w:t xml:space="preserve"> their friends list</w:t>
            </w:r>
          </w:p>
        </w:tc>
      </w:tr>
      <w:tr w:rsidR="00DC15A6" w14:paraId="64BCDB16" w14:textId="77777777" w:rsidTr="007A5427">
        <w:tc>
          <w:tcPr>
            <w:tcW w:w="2875" w:type="dxa"/>
          </w:tcPr>
          <w:p w14:paraId="4028FF76" w14:textId="77777777" w:rsidR="00DC15A6" w:rsidRDefault="00DC15A6" w:rsidP="007A5427">
            <w:r>
              <w:t>Priority</w:t>
            </w:r>
          </w:p>
        </w:tc>
        <w:tc>
          <w:tcPr>
            <w:tcW w:w="6475" w:type="dxa"/>
          </w:tcPr>
          <w:p w14:paraId="7FDD3811" w14:textId="77777777" w:rsidR="00DC15A6" w:rsidRDefault="00DC15A6" w:rsidP="007A5427">
            <w:r>
              <w:t>5</w:t>
            </w:r>
          </w:p>
        </w:tc>
      </w:tr>
      <w:tr w:rsidR="00DC15A6" w14:paraId="7D8C0A3D" w14:textId="77777777" w:rsidTr="007A5427">
        <w:tc>
          <w:tcPr>
            <w:tcW w:w="2875" w:type="dxa"/>
          </w:tcPr>
          <w:p w14:paraId="3C2DBF06" w14:textId="77777777" w:rsidR="00DC15A6" w:rsidRDefault="00DC15A6" w:rsidP="007A5427">
            <w:r>
              <w:t>Precondition(s)</w:t>
            </w:r>
          </w:p>
        </w:tc>
        <w:tc>
          <w:tcPr>
            <w:tcW w:w="6475" w:type="dxa"/>
          </w:tcPr>
          <w:p w14:paraId="42060F76" w14:textId="1AD066F7" w:rsidR="00DC15A6" w:rsidRDefault="00D5078F" w:rsidP="007A5427">
            <w:r>
              <w:t xml:space="preserve">User with an active Thrivestream account can search </w:t>
            </w:r>
            <w:r w:rsidR="003021FD">
              <w:t>for other active ThriveStream users by their username. The sending user will send an invitation for friendship to a receiving user.</w:t>
            </w:r>
          </w:p>
        </w:tc>
      </w:tr>
      <w:tr w:rsidR="00DC15A6" w14:paraId="1892557A" w14:textId="77777777" w:rsidTr="007A5427">
        <w:tc>
          <w:tcPr>
            <w:tcW w:w="2875" w:type="dxa"/>
          </w:tcPr>
          <w:p w14:paraId="0071C757" w14:textId="77777777" w:rsidR="00DC15A6" w:rsidRDefault="00DC15A6" w:rsidP="007A5427">
            <w:r>
              <w:t>Postconditions(s)</w:t>
            </w:r>
          </w:p>
        </w:tc>
        <w:tc>
          <w:tcPr>
            <w:tcW w:w="6475" w:type="dxa"/>
          </w:tcPr>
          <w:p w14:paraId="27F90DC7" w14:textId="287470B8" w:rsidR="00DC15A6" w:rsidRDefault="003021FD" w:rsidP="007A5427">
            <w:r>
              <w:t>T</w:t>
            </w:r>
            <w:r w:rsidR="00833771">
              <w:t xml:space="preserve">he receiving user </w:t>
            </w:r>
            <w:r w:rsidR="008429D6">
              <w:t>can accept or decline the invitation. Depending on</w:t>
            </w:r>
            <w:r w:rsidR="00B720B0">
              <w:t xml:space="preserve"> the </w:t>
            </w:r>
            <w:r w:rsidR="00E34A4F">
              <w:t xml:space="preserve">response, the respective user friends lists’ will be updated. </w:t>
            </w:r>
          </w:p>
        </w:tc>
      </w:tr>
      <w:tr w:rsidR="00DC15A6" w14:paraId="10FCC912" w14:textId="77777777" w:rsidTr="007A5427">
        <w:tc>
          <w:tcPr>
            <w:tcW w:w="2875" w:type="dxa"/>
          </w:tcPr>
          <w:p w14:paraId="40E5E18E" w14:textId="77777777" w:rsidR="00DC15A6" w:rsidRDefault="00DC15A6" w:rsidP="007A5427">
            <w:r>
              <w:t>Use Case Diagram</w:t>
            </w:r>
          </w:p>
        </w:tc>
        <w:tc>
          <w:tcPr>
            <w:tcW w:w="6475" w:type="dxa"/>
          </w:tcPr>
          <w:p w14:paraId="4E0AD792" w14:textId="77777777" w:rsidR="00DC15A6" w:rsidRDefault="00DC15A6" w:rsidP="007A5427">
            <w:r>
              <w:t>&lt;Link or number, if present&gt;</w:t>
            </w:r>
          </w:p>
        </w:tc>
      </w:tr>
    </w:tbl>
    <w:p w14:paraId="012E930D" w14:textId="77777777" w:rsidR="00DC15A6" w:rsidRPr="00D80BA2" w:rsidRDefault="00DC15A6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66" w:name="_Toc66220490"/>
      <w:r>
        <w:t>Non-Functional Requirements</w:t>
      </w:r>
      <w:bookmarkEnd w:id="66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286C508C" w:rsidR="00C04E4D" w:rsidRDefault="000C5E3D" w:rsidP="00C04E4D">
      <w:pPr>
        <w:pStyle w:val="Heading5"/>
        <w:rPr>
          <w:rStyle w:val="Strong"/>
        </w:rPr>
      </w:pPr>
      <w:bookmarkStart w:id="67" w:name="_Toc66220491"/>
      <w:r>
        <w:rPr>
          <w:rStyle w:val="Strong"/>
        </w:rPr>
        <w:t>Search results return in same time</w:t>
      </w:r>
      <w:bookmarkEnd w:id="67"/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7C769912" w:rsidR="00C04E4D" w:rsidRDefault="00773690" w:rsidP="00FC2EC4">
            <w:r>
              <w:t xml:space="preserve">Search results </w:t>
            </w:r>
            <w:r w:rsidR="0065446C">
              <w:t>return in the same time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75BB4E23" w:rsidR="00C04E4D" w:rsidRDefault="00F414F3" w:rsidP="00FC2EC4">
            <w:r>
              <w:t xml:space="preserve">Search results return in 3 seconds regardless </w:t>
            </w:r>
            <w:r w:rsidR="0065446C">
              <w:t>of an</w:t>
            </w:r>
            <w:r>
              <w:t xml:space="preserve"> increase in the library database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362866BF" w:rsidR="00C04E4D" w:rsidRDefault="008771A0" w:rsidP="00FC2EC4">
            <w:r>
              <w:t>3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1D7A9C4C" w:rsidR="00C04E4D" w:rsidRDefault="00904354" w:rsidP="00FC2EC4">
            <w:r>
              <w:t>Searching events (1.1.4)</w:t>
            </w:r>
          </w:p>
        </w:tc>
      </w:tr>
    </w:tbl>
    <w:p w14:paraId="5391813E" w14:textId="1F3FEEB7" w:rsidR="0065446C" w:rsidRDefault="0065446C" w:rsidP="0065446C">
      <w:pPr>
        <w:pStyle w:val="Heading5"/>
        <w:rPr>
          <w:rStyle w:val="Strong"/>
        </w:rPr>
      </w:pPr>
      <w:r>
        <w:t xml:space="preserve"> </w:t>
      </w:r>
      <w:bookmarkStart w:id="68" w:name="_Toc66220492"/>
      <w:r>
        <w:rPr>
          <w:rStyle w:val="Strong"/>
        </w:rPr>
        <w:t xml:space="preserve">Increase Library </w:t>
      </w:r>
      <w:r w:rsidR="00EC656E">
        <w:rPr>
          <w:rStyle w:val="Strong"/>
        </w:rPr>
        <w:t>of events</w:t>
      </w:r>
      <w:r w:rsidR="00A07612">
        <w:rPr>
          <w:rStyle w:val="Strong"/>
        </w:rPr>
        <w:t xml:space="preserve"> biweekly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5446C" w14:paraId="6AFC71B7" w14:textId="77777777" w:rsidTr="007A5427">
        <w:tc>
          <w:tcPr>
            <w:tcW w:w="2875" w:type="dxa"/>
          </w:tcPr>
          <w:p w14:paraId="1018160C" w14:textId="77777777" w:rsidR="0065446C" w:rsidRDefault="0065446C" w:rsidP="007A5427">
            <w:r>
              <w:t>Title</w:t>
            </w:r>
          </w:p>
        </w:tc>
        <w:tc>
          <w:tcPr>
            <w:tcW w:w="6475" w:type="dxa"/>
          </w:tcPr>
          <w:p w14:paraId="07127AC4" w14:textId="4A47D98C" w:rsidR="0065446C" w:rsidRDefault="00EC656E" w:rsidP="007A5427">
            <w:r>
              <w:t xml:space="preserve">Increase Library of events </w:t>
            </w:r>
            <w:r w:rsidR="00E450B6">
              <w:t>biweekly</w:t>
            </w:r>
          </w:p>
        </w:tc>
      </w:tr>
      <w:tr w:rsidR="0065446C" w14:paraId="7D0BA65A" w14:textId="77777777" w:rsidTr="007A5427">
        <w:tc>
          <w:tcPr>
            <w:tcW w:w="2875" w:type="dxa"/>
          </w:tcPr>
          <w:p w14:paraId="71A36261" w14:textId="77777777" w:rsidR="0065446C" w:rsidRDefault="0065446C" w:rsidP="007A5427">
            <w:r>
              <w:t>Description</w:t>
            </w:r>
          </w:p>
        </w:tc>
        <w:tc>
          <w:tcPr>
            <w:tcW w:w="6475" w:type="dxa"/>
          </w:tcPr>
          <w:p w14:paraId="24020878" w14:textId="3B112E97" w:rsidR="0065446C" w:rsidRDefault="00EC656E" w:rsidP="007A5427">
            <w:r>
              <w:t>Thrive</w:t>
            </w:r>
            <w:r w:rsidR="00904354">
              <w:t>S</w:t>
            </w:r>
            <w:r>
              <w:t xml:space="preserve">tream should add </w:t>
            </w:r>
            <w:r w:rsidR="00E450B6">
              <w:t>new events</w:t>
            </w:r>
            <w:r w:rsidR="00904354">
              <w:t xml:space="preserve"> to the library database</w:t>
            </w:r>
            <w:r w:rsidR="00E450B6">
              <w:t xml:space="preserve"> biweekly to keep user interest.</w:t>
            </w:r>
          </w:p>
        </w:tc>
      </w:tr>
      <w:tr w:rsidR="0065446C" w14:paraId="5218E80E" w14:textId="77777777" w:rsidTr="007A5427">
        <w:tc>
          <w:tcPr>
            <w:tcW w:w="2875" w:type="dxa"/>
          </w:tcPr>
          <w:p w14:paraId="42F9C4D4" w14:textId="77777777" w:rsidR="0065446C" w:rsidRDefault="0065446C" w:rsidP="007A5427">
            <w:r>
              <w:t>Priority</w:t>
            </w:r>
          </w:p>
        </w:tc>
        <w:tc>
          <w:tcPr>
            <w:tcW w:w="6475" w:type="dxa"/>
          </w:tcPr>
          <w:p w14:paraId="0300D5DB" w14:textId="0CE07DB1" w:rsidR="0065446C" w:rsidRDefault="00E450B6" w:rsidP="007A5427">
            <w:r>
              <w:t>2</w:t>
            </w:r>
          </w:p>
        </w:tc>
      </w:tr>
      <w:tr w:rsidR="0065446C" w14:paraId="464AAF8C" w14:textId="77777777" w:rsidTr="007A5427">
        <w:tc>
          <w:tcPr>
            <w:tcW w:w="2875" w:type="dxa"/>
          </w:tcPr>
          <w:p w14:paraId="208B5574" w14:textId="77777777" w:rsidR="0065446C" w:rsidRDefault="0065446C" w:rsidP="007A5427">
            <w:r>
              <w:t>Applicable FR(s)</w:t>
            </w:r>
          </w:p>
        </w:tc>
        <w:tc>
          <w:tcPr>
            <w:tcW w:w="6475" w:type="dxa"/>
          </w:tcPr>
          <w:p w14:paraId="1C5A10FE" w14:textId="7B922190" w:rsidR="0065446C" w:rsidRDefault="00E450B6" w:rsidP="007A5427">
            <w:r>
              <w:t>Browsing Events (1.1.3)</w:t>
            </w:r>
          </w:p>
        </w:tc>
      </w:tr>
    </w:tbl>
    <w:p w14:paraId="6292C9F4" w14:textId="225B2467" w:rsidR="00B977A7" w:rsidRDefault="00B977A7" w:rsidP="00C04E4D">
      <w:pPr>
        <w:pStyle w:val="Heading4"/>
        <w:numPr>
          <w:ilvl w:val="0"/>
          <w:numId w:val="0"/>
        </w:numPr>
      </w:pPr>
    </w:p>
    <w:p w14:paraId="4290AA1A" w14:textId="6D7EA2CE" w:rsidR="00411A13" w:rsidRDefault="004A5D5D" w:rsidP="00411A13">
      <w:pPr>
        <w:pStyle w:val="Heading5"/>
        <w:rPr>
          <w:rStyle w:val="Strong"/>
        </w:rPr>
      </w:pPr>
      <w:bookmarkStart w:id="69" w:name="_Toc66220493"/>
      <w:r>
        <w:rPr>
          <w:rStyle w:val="Strong"/>
        </w:rPr>
        <w:t>Multiplayer streaming increase</w:t>
      </w:r>
      <w:r w:rsidR="006A3B85">
        <w:rPr>
          <w:rStyle w:val="Strong"/>
        </w:rPr>
        <w:t>s t</w:t>
      </w:r>
      <w:r>
        <w:rPr>
          <w:rStyle w:val="Strong"/>
        </w:rPr>
        <w:t xml:space="preserve">o </w:t>
      </w:r>
      <w:r w:rsidR="006A3B85">
        <w:rPr>
          <w:rStyle w:val="Strong"/>
        </w:rPr>
        <w:t>3+ users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11A13" w14:paraId="1EDB539A" w14:textId="77777777" w:rsidTr="007A5427">
        <w:tc>
          <w:tcPr>
            <w:tcW w:w="2875" w:type="dxa"/>
          </w:tcPr>
          <w:p w14:paraId="42DA846E" w14:textId="77777777" w:rsidR="00411A13" w:rsidRDefault="00411A13" w:rsidP="007A5427">
            <w:r>
              <w:t>Title</w:t>
            </w:r>
          </w:p>
        </w:tc>
        <w:tc>
          <w:tcPr>
            <w:tcW w:w="6475" w:type="dxa"/>
          </w:tcPr>
          <w:p w14:paraId="541759C2" w14:textId="75031C1C" w:rsidR="00411A13" w:rsidRDefault="009967A5" w:rsidP="007A5427">
            <w:r w:rsidRPr="009967A5">
              <w:t>Multiplayer streaming increases to 3+ users</w:t>
            </w:r>
          </w:p>
        </w:tc>
      </w:tr>
      <w:tr w:rsidR="00411A13" w14:paraId="01FC3BA9" w14:textId="77777777" w:rsidTr="007A5427">
        <w:tc>
          <w:tcPr>
            <w:tcW w:w="2875" w:type="dxa"/>
          </w:tcPr>
          <w:p w14:paraId="5F22F28A" w14:textId="77777777" w:rsidR="00411A13" w:rsidRDefault="00411A13" w:rsidP="007A5427">
            <w:r>
              <w:t>Description</w:t>
            </w:r>
          </w:p>
        </w:tc>
        <w:tc>
          <w:tcPr>
            <w:tcW w:w="6475" w:type="dxa"/>
          </w:tcPr>
          <w:p w14:paraId="5ABF8FCB" w14:textId="328F2198" w:rsidR="00411A13" w:rsidRDefault="009967A5" w:rsidP="007A5427">
            <w:r>
              <w:t>Streaming of events will increase from only 2 users to 3+ users at one time.</w:t>
            </w:r>
          </w:p>
        </w:tc>
      </w:tr>
      <w:tr w:rsidR="00411A13" w14:paraId="1F2A75D9" w14:textId="77777777" w:rsidTr="007A5427">
        <w:tc>
          <w:tcPr>
            <w:tcW w:w="2875" w:type="dxa"/>
          </w:tcPr>
          <w:p w14:paraId="44897EDD" w14:textId="77777777" w:rsidR="00411A13" w:rsidRDefault="00411A13" w:rsidP="007A5427">
            <w:r>
              <w:t>Priority</w:t>
            </w:r>
          </w:p>
        </w:tc>
        <w:tc>
          <w:tcPr>
            <w:tcW w:w="6475" w:type="dxa"/>
          </w:tcPr>
          <w:p w14:paraId="69D4AE2A" w14:textId="3B7C8FF4" w:rsidR="00411A13" w:rsidRDefault="009967A5" w:rsidP="007A5427">
            <w:r>
              <w:t>5</w:t>
            </w:r>
          </w:p>
        </w:tc>
      </w:tr>
      <w:tr w:rsidR="00411A13" w14:paraId="64336379" w14:textId="77777777" w:rsidTr="007A5427">
        <w:tc>
          <w:tcPr>
            <w:tcW w:w="2875" w:type="dxa"/>
          </w:tcPr>
          <w:p w14:paraId="3AF7D196" w14:textId="77777777" w:rsidR="00411A13" w:rsidRDefault="00411A13" w:rsidP="007A5427">
            <w:r>
              <w:t>Applicable FR(s)</w:t>
            </w:r>
          </w:p>
        </w:tc>
        <w:tc>
          <w:tcPr>
            <w:tcW w:w="6475" w:type="dxa"/>
          </w:tcPr>
          <w:p w14:paraId="50303378" w14:textId="5C690A41" w:rsidR="00411A13" w:rsidRDefault="009967A5" w:rsidP="007A5427">
            <w:r>
              <w:t>Multiplayer Streaming</w:t>
            </w:r>
            <w:r w:rsidR="00411A13">
              <w:t>(</w:t>
            </w:r>
            <w:r>
              <w:t>4</w:t>
            </w:r>
            <w:r w:rsidR="00411A13">
              <w:t>.1.3)</w:t>
            </w:r>
          </w:p>
        </w:tc>
      </w:tr>
    </w:tbl>
    <w:p w14:paraId="1D904415" w14:textId="0073B21C" w:rsidR="00411A13" w:rsidRDefault="00411A13" w:rsidP="00411A13"/>
    <w:p w14:paraId="06033F6C" w14:textId="7203981E" w:rsidR="009967A5" w:rsidRDefault="00B30CB8" w:rsidP="009967A5">
      <w:pPr>
        <w:pStyle w:val="Heading5"/>
        <w:rPr>
          <w:rStyle w:val="Strong"/>
        </w:rPr>
      </w:pPr>
      <w:bookmarkStart w:id="70" w:name="_Toc66220494"/>
      <w:r>
        <w:rPr>
          <w:rStyle w:val="Strong"/>
        </w:rPr>
        <w:t>Facebook</w:t>
      </w:r>
      <w:r w:rsidR="003D6997">
        <w:rPr>
          <w:rStyle w:val="Strong"/>
        </w:rPr>
        <w:t xml:space="preserve"> can pair with ThriveStream</w:t>
      </w:r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967A5" w14:paraId="5CBFA924" w14:textId="77777777" w:rsidTr="007A5427">
        <w:tc>
          <w:tcPr>
            <w:tcW w:w="2875" w:type="dxa"/>
          </w:tcPr>
          <w:p w14:paraId="45A4B91F" w14:textId="77777777" w:rsidR="009967A5" w:rsidRDefault="009967A5" w:rsidP="007A5427">
            <w:r>
              <w:t>Title</w:t>
            </w:r>
          </w:p>
        </w:tc>
        <w:tc>
          <w:tcPr>
            <w:tcW w:w="6475" w:type="dxa"/>
          </w:tcPr>
          <w:p w14:paraId="5B5EBE84" w14:textId="4E70D7AE" w:rsidR="009967A5" w:rsidRDefault="00B30CB8" w:rsidP="007A5427">
            <w:r>
              <w:t>Facebook</w:t>
            </w:r>
            <w:r w:rsidR="003D6997" w:rsidRPr="003D6997">
              <w:t xml:space="preserve"> can pair with Thrivestream</w:t>
            </w:r>
          </w:p>
        </w:tc>
      </w:tr>
      <w:tr w:rsidR="009967A5" w14:paraId="6CB0BE36" w14:textId="77777777" w:rsidTr="007A5427">
        <w:tc>
          <w:tcPr>
            <w:tcW w:w="2875" w:type="dxa"/>
          </w:tcPr>
          <w:p w14:paraId="3FC8A617" w14:textId="77777777" w:rsidR="009967A5" w:rsidRDefault="009967A5" w:rsidP="007A5427">
            <w:r>
              <w:t>Description</w:t>
            </w:r>
          </w:p>
        </w:tc>
        <w:tc>
          <w:tcPr>
            <w:tcW w:w="6475" w:type="dxa"/>
          </w:tcPr>
          <w:p w14:paraId="0F989C4C" w14:textId="0CE1F6B8" w:rsidR="009967A5" w:rsidRDefault="003D6997" w:rsidP="007A5427">
            <w:r>
              <w:t xml:space="preserve">User can pair their </w:t>
            </w:r>
            <w:r w:rsidR="00B30CB8">
              <w:t>Facebo</w:t>
            </w:r>
            <w:r w:rsidR="0015778F">
              <w:t xml:space="preserve">ok to </w:t>
            </w:r>
            <w:r w:rsidR="00B30CB8">
              <w:t xml:space="preserve">import friends for </w:t>
            </w:r>
            <w:r w:rsidR="0015778F">
              <w:t>their friends list.</w:t>
            </w:r>
          </w:p>
        </w:tc>
      </w:tr>
      <w:tr w:rsidR="009967A5" w14:paraId="0ACEBDB9" w14:textId="77777777" w:rsidTr="007A5427">
        <w:tc>
          <w:tcPr>
            <w:tcW w:w="2875" w:type="dxa"/>
          </w:tcPr>
          <w:p w14:paraId="537E1D12" w14:textId="77777777" w:rsidR="009967A5" w:rsidRDefault="009967A5" w:rsidP="007A5427">
            <w:r>
              <w:t>Priority</w:t>
            </w:r>
          </w:p>
        </w:tc>
        <w:tc>
          <w:tcPr>
            <w:tcW w:w="6475" w:type="dxa"/>
          </w:tcPr>
          <w:p w14:paraId="282E1455" w14:textId="77777777" w:rsidR="009967A5" w:rsidRDefault="009967A5" w:rsidP="007A5427">
            <w:r>
              <w:t>5</w:t>
            </w:r>
          </w:p>
        </w:tc>
      </w:tr>
      <w:tr w:rsidR="009967A5" w14:paraId="106202BA" w14:textId="77777777" w:rsidTr="007A5427">
        <w:tc>
          <w:tcPr>
            <w:tcW w:w="2875" w:type="dxa"/>
          </w:tcPr>
          <w:p w14:paraId="38512891" w14:textId="77777777" w:rsidR="009967A5" w:rsidRDefault="009967A5" w:rsidP="007A5427">
            <w:r>
              <w:t>Applicable FR(s)</w:t>
            </w:r>
          </w:p>
        </w:tc>
        <w:tc>
          <w:tcPr>
            <w:tcW w:w="6475" w:type="dxa"/>
          </w:tcPr>
          <w:p w14:paraId="1C8E0BA9" w14:textId="63EFCB57" w:rsidR="009967A5" w:rsidRDefault="0015778F" w:rsidP="007A5427">
            <w:r>
              <w:t>Adding Friends</w:t>
            </w:r>
            <w:r w:rsidR="009967A5">
              <w:t>(4.1.</w:t>
            </w:r>
            <w:r>
              <w:t>4</w:t>
            </w:r>
            <w:r w:rsidR="007E707B">
              <w:t>); Editing Account(1.1.5)</w:t>
            </w:r>
          </w:p>
        </w:tc>
      </w:tr>
    </w:tbl>
    <w:p w14:paraId="718492DE" w14:textId="77777777" w:rsidR="009967A5" w:rsidRPr="00411A13" w:rsidRDefault="009967A5" w:rsidP="00411A13"/>
    <w:sectPr w:rsidR="009967A5" w:rsidRPr="00411A13" w:rsidSect="00572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AEDC994C"/>
    <w:lvl w:ilvl="0">
      <w:start w:val="1"/>
      <w:numFmt w:val="decimal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to, Bianca">
    <w15:presenceInfo w15:providerId="AD" w15:userId="S::bxt283@miami.edu::18e9bf9d-0a5c-460e-87f2-7f6958b811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02A66"/>
    <w:rsid w:val="00004A58"/>
    <w:rsid w:val="00005CBE"/>
    <w:rsid w:val="000131BD"/>
    <w:rsid w:val="00014A9F"/>
    <w:rsid w:val="0001621D"/>
    <w:rsid w:val="00020582"/>
    <w:rsid w:val="00020C33"/>
    <w:rsid w:val="000224BA"/>
    <w:rsid w:val="00024788"/>
    <w:rsid w:val="00027553"/>
    <w:rsid w:val="00027AB0"/>
    <w:rsid w:val="00031FAF"/>
    <w:rsid w:val="000321EB"/>
    <w:rsid w:val="000405F4"/>
    <w:rsid w:val="00045149"/>
    <w:rsid w:val="0005012B"/>
    <w:rsid w:val="00056EE0"/>
    <w:rsid w:val="0005746C"/>
    <w:rsid w:val="00057EC4"/>
    <w:rsid w:val="00073BEA"/>
    <w:rsid w:val="00080CB6"/>
    <w:rsid w:val="00087C5E"/>
    <w:rsid w:val="000A29D6"/>
    <w:rsid w:val="000B5B38"/>
    <w:rsid w:val="000C5E3D"/>
    <w:rsid w:val="000D3CED"/>
    <w:rsid w:val="000E362E"/>
    <w:rsid w:val="000F5FF5"/>
    <w:rsid w:val="00100CAF"/>
    <w:rsid w:val="00105D80"/>
    <w:rsid w:val="0011193A"/>
    <w:rsid w:val="001128BB"/>
    <w:rsid w:val="00117D8F"/>
    <w:rsid w:val="00127789"/>
    <w:rsid w:val="00127C75"/>
    <w:rsid w:val="00137EB2"/>
    <w:rsid w:val="0014280C"/>
    <w:rsid w:val="00155087"/>
    <w:rsid w:val="00157481"/>
    <w:rsid w:val="0015778F"/>
    <w:rsid w:val="00161EA9"/>
    <w:rsid w:val="00166AAE"/>
    <w:rsid w:val="00173C96"/>
    <w:rsid w:val="0017789F"/>
    <w:rsid w:val="00180765"/>
    <w:rsid w:val="00182B73"/>
    <w:rsid w:val="001945D2"/>
    <w:rsid w:val="00196269"/>
    <w:rsid w:val="001962CC"/>
    <w:rsid w:val="00197ACD"/>
    <w:rsid w:val="001A5663"/>
    <w:rsid w:val="001C354C"/>
    <w:rsid w:val="001C3732"/>
    <w:rsid w:val="001C3D9F"/>
    <w:rsid w:val="001C41DB"/>
    <w:rsid w:val="001C44CF"/>
    <w:rsid w:val="001C60E7"/>
    <w:rsid w:val="001E6A5A"/>
    <w:rsid w:val="001F3FF3"/>
    <w:rsid w:val="00202A74"/>
    <w:rsid w:val="00203E2B"/>
    <w:rsid w:val="0020556E"/>
    <w:rsid w:val="002068A4"/>
    <w:rsid w:val="00210D34"/>
    <w:rsid w:val="00210F0D"/>
    <w:rsid w:val="00214342"/>
    <w:rsid w:val="002222B3"/>
    <w:rsid w:val="00222FCF"/>
    <w:rsid w:val="002235B1"/>
    <w:rsid w:val="00226195"/>
    <w:rsid w:val="00237FE0"/>
    <w:rsid w:val="00252173"/>
    <w:rsid w:val="002634C8"/>
    <w:rsid w:val="00273483"/>
    <w:rsid w:val="00284A94"/>
    <w:rsid w:val="00286230"/>
    <w:rsid w:val="002904BB"/>
    <w:rsid w:val="002A29C9"/>
    <w:rsid w:val="002B1B8C"/>
    <w:rsid w:val="002B3B1B"/>
    <w:rsid w:val="002C5D0C"/>
    <w:rsid w:val="002D2626"/>
    <w:rsid w:val="002D608F"/>
    <w:rsid w:val="002E60D1"/>
    <w:rsid w:val="002F0A83"/>
    <w:rsid w:val="002F4419"/>
    <w:rsid w:val="002F65FD"/>
    <w:rsid w:val="003021FD"/>
    <w:rsid w:val="00303DAF"/>
    <w:rsid w:val="00305776"/>
    <w:rsid w:val="00305C87"/>
    <w:rsid w:val="00306CAF"/>
    <w:rsid w:val="003229BD"/>
    <w:rsid w:val="003259AF"/>
    <w:rsid w:val="00342626"/>
    <w:rsid w:val="0035061D"/>
    <w:rsid w:val="00353759"/>
    <w:rsid w:val="00354EF0"/>
    <w:rsid w:val="00375CD2"/>
    <w:rsid w:val="003804DB"/>
    <w:rsid w:val="00382FAF"/>
    <w:rsid w:val="0038397B"/>
    <w:rsid w:val="00392E01"/>
    <w:rsid w:val="003A0ED3"/>
    <w:rsid w:val="003A102E"/>
    <w:rsid w:val="003A121F"/>
    <w:rsid w:val="003B0C21"/>
    <w:rsid w:val="003C2E85"/>
    <w:rsid w:val="003C4651"/>
    <w:rsid w:val="003C6B8F"/>
    <w:rsid w:val="003D1C2A"/>
    <w:rsid w:val="003D6997"/>
    <w:rsid w:val="003D7A8E"/>
    <w:rsid w:val="003F0938"/>
    <w:rsid w:val="00402904"/>
    <w:rsid w:val="00411A13"/>
    <w:rsid w:val="00434681"/>
    <w:rsid w:val="0043556C"/>
    <w:rsid w:val="0045269C"/>
    <w:rsid w:val="00456F04"/>
    <w:rsid w:val="00457186"/>
    <w:rsid w:val="004607B1"/>
    <w:rsid w:val="00460BEA"/>
    <w:rsid w:val="004629EA"/>
    <w:rsid w:val="00477ACE"/>
    <w:rsid w:val="00480EF4"/>
    <w:rsid w:val="004877F2"/>
    <w:rsid w:val="0049780C"/>
    <w:rsid w:val="004A08DB"/>
    <w:rsid w:val="004A29F5"/>
    <w:rsid w:val="004A5D5D"/>
    <w:rsid w:val="004A6E5C"/>
    <w:rsid w:val="004A72A3"/>
    <w:rsid w:val="004B1A8C"/>
    <w:rsid w:val="004B682A"/>
    <w:rsid w:val="004B700D"/>
    <w:rsid w:val="004C2A3A"/>
    <w:rsid w:val="004C7456"/>
    <w:rsid w:val="004D44BE"/>
    <w:rsid w:val="004E1732"/>
    <w:rsid w:val="004E3220"/>
    <w:rsid w:val="004E4C2A"/>
    <w:rsid w:val="004F59F8"/>
    <w:rsid w:val="0051177C"/>
    <w:rsid w:val="00512842"/>
    <w:rsid w:val="00525AC0"/>
    <w:rsid w:val="005331EA"/>
    <w:rsid w:val="00540580"/>
    <w:rsid w:val="00546163"/>
    <w:rsid w:val="005533D9"/>
    <w:rsid w:val="00556D98"/>
    <w:rsid w:val="00563E47"/>
    <w:rsid w:val="00567017"/>
    <w:rsid w:val="00567E03"/>
    <w:rsid w:val="005721D0"/>
    <w:rsid w:val="005817CB"/>
    <w:rsid w:val="00581D85"/>
    <w:rsid w:val="005837AF"/>
    <w:rsid w:val="00587287"/>
    <w:rsid w:val="00587A6F"/>
    <w:rsid w:val="005A307B"/>
    <w:rsid w:val="005A7A41"/>
    <w:rsid w:val="005B15D4"/>
    <w:rsid w:val="005C7F0D"/>
    <w:rsid w:val="005D7474"/>
    <w:rsid w:val="005E3E60"/>
    <w:rsid w:val="005F0949"/>
    <w:rsid w:val="00612176"/>
    <w:rsid w:val="00614CB1"/>
    <w:rsid w:val="006160F5"/>
    <w:rsid w:val="00634903"/>
    <w:rsid w:val="00642B07"/>
    <w:rsid w:val="00644178"/>
    <w:rsid w:val="006503CF"/>
    <w:rsid w:val="00651478"/>
    <w:rsid w:val="00653A9E"/>
    <w:rsid w:val="0065446C"/>
    <w:rsid w:val="00674247"/>
    <w:rsid w:val="00676F06"/>
    <w:rsid w:val="0067759F"/>
    <w:rsid w:val="00694C42"/>
    <w:rsid w:val="0069590D"/>
    <w:rsid w:val="006A3B85"/>
    <w:rsid w:val="006A7AE7"/>
    <w:rsid w:val="006B2D9A"/>
    <w:rsid w:val="006B5F6B"/>
    <w:rsid w:val="006D405C"/>
    <w:rsid w:val="006D6B33"/>
    <w:rsid w:val="006D7583"/>
    <w:rsid w:val="007048B6"/>
    <w:rsid w:val="00710493"/>
    <w:rsid w:val="00725561"/>
    <w:rsid w:val="00734BBB"/>
    <w:rsid w:val="0073591F"/>
    <w:rsid w:val="00746BA1"/>
    <w:rsid w:val="007601D8"/>
    <w:rsid w:val="007631CB"/>
    <w:rsid w:val="00770B19"/>
    <w:rsid w:val="00773690"/>
    <w:rsid w:val="00777D99"/>
    <w:rsid w:val="007823FA"/>
    <w:rsid w:val="00790591"/>
    <w:rsid w:val="007907EB"/>
    <w:rsid w:val="00793E76"/>
    <w:rsid w:val="00794259"/>
    <w:rsid w:val="00794CA6"/>
    <w:rsid w:val="007A5427"/>
    <w:rsid w:val="007A566D"/>
    <w:rsid w:val="007B3475"/>
    <w:rsid w:val="007C3241"/>
    <w:rsid w:val="007C3EA2"/>
    <w:rsid w:val="007C4EA7"/>
    <w:rsid w:val="007E707B"/>
    <w:rsid w:val="007F381C"/>
    <w:rsid w:val="007F6F3C"/>
    <w:rsid w:val="00804618"/>
    <w:rsid w:val="00815FAA"/>
    <w:rsid w:val="00816CAA"/>
    <w:rsid w:val="00820099"/>
    <w:rsid w:val="00826118"/>
    <w:rsid w:val="0082763E"/>
    <w:rsid w:val="00831BE0"/>
    <w:rsid w:val="00833771"/>
    <w:rsid w:val="00841A86"/>
    <w:rsid w:val="008429D6"/>
    <w:rsid w:val="00843153"/>
    <w:rsid w:val="00844DDE"/>
    <w:rsid w:val="00851C14"/>
    <w:rsid w:val="00854EB3"/>
    <w:rsid w:val="00857994"/>
    <w:rsid w:val="008610F8"/>
    <w:rsid w:val="00861D03"/>
    <w:rsid w:val="00861D55"/>
    <w:rsid w:val="00866AA9"/>
    <w:rsid w:val="0087533D"/>
    <w:rsid w:val="008771A0"/>
    <w:rsid w:val="00893BCE"/>
    <w:rsid w:val="00895C02"/>
    <w:rsid w:val="008A7132"/>
    <w:rsid w:val="008B21E3"/>
    <w:rsid w:val="008B6EB2"/>
    <w:rsid w:val="008E06F8"/>
    <w:rsid w:val="008F6EE1"/>
    <w:rsid w:val="00902F46"/>
    <w:rsid w:val="00903B39"/>
    <w:rsid w:val="00904354"/>
    <w:rsid w:val="00911242"/>
    <w:rsid w:val="00915489"/>
    <w:rsid w:val="00915A84"/>
    <w:rsid w:val="009176E5"/>
    <w:rsid w:val="00923670"/>
    <w:rsid w:val="00924A23"/>
    <w:rsid w:val="00926533"/>
    <w:rsid w:val="00936B74"/>
    <w:rsid w:val="00944FFC"/>
    <w:rsid w:val="009461F8"/>
    <w:rsid w:val="009475E9"/>
    <w:rsid w:val="00961CD3"/>
    <w:rsid w:val="00986F45"/>
    <w:rsid w:val="00990E01"/>
    <w:rsid w:val="009927C5"/>
    <w:rsid w:val="009967A5"/>
    <w:rsid w:val="009A7CF5"/>
    <w:rsid w:val="009B58E4"/>
    <w:rsid w:val="009D01D8"/>
    <w:rsid w:val="009D07E0"/>
    <w:rsid w:val="009D2BB5"/>
    <w:rsid w:val="009D514E"/>
    <w:rsid w:val="009F0AC9"/>
    <w:rsid w:val="009F327B"/>
    <w:rsid w:val="009F71D5"/>
    <w:rsid w:val="00A06908"/>
    <w:rsid w:val="00A07612"/>
    <w:rsid w:val="00A1266B"/>
    <w:rsid w:val="00A15E00"/>
    <w:rsid w:val="00A22ACF"/>
    <w:rsid w:val="00A3554A"/>
    <w:rsid w:val="00A40A0F"/>
    <w:rsid w:val="00A40F5D"/>
    <w:rsid w:val="00A55DB7"/>
    <w:rsid w:val="00A606C7"/>
    <w:rsid w:val="00A61F29"/>
    <w:rsid w:val="00A73130"/>
    <w:rsid w:val="00A76552"/>
    <w:rsid w:val="00A80B7C"/>
    <w:rsid w:val="00A819DF"/>
    <w:rsid w:val="00A855A7"/>
    <w:rsid w:val="00A8742F"/>
    <w:rsid w:val="00A90514"/>
    <w:rsid w:val="00AA5BCA"/>
    <w:rsid w:val="00AA6C3B"/>
    <w:rsid w:val="00AB34F9"/>
    <w:rsid w:val="00AB3D00"/>
    <w:rsid w:val="00AD1DB6"/>
    <w:rsid w:val="00AE2F82"/>
    <w:rsid w:val="00AE31E6"/>
    <w:rsid w:val="00AE798F"/>
    <w:rsid w:val="00AF4A0C"/>
    <w:rsid w:val="00B009BF"/>
    <w:rsid w:val="00B12C84"/>
    <w:rsid w:val="00B15AFA"/>
    <w:rsid w:val="00B20A4E"/>
    <w:rsid w:val="00B25842"/>
    <w:rsid w:val="00B2612E"/>
    <w:rsid w:val="00B30CB8"/>
    <w:rsid w:val="00B314E2"/>
    <w:rsid w:val="00B354EF"/>
    <w:rsid w:val="00B37DD1"/>
    <w:rsid w:val="00B405A6"/>
    <w:rsid w:val="00B456C4"/>
    <w:rsid w:val="00B47900"/>
    <w:rsid w:val="00B61BC4"/>
    <w:rsid w:val="00B62C04"/>
    <w:rsid w:val="00B720B0"/>
    <w:rsid w:val="00B92447"/>
    <w:rsid w:val="00B930ED"/>
    <w:rsid w:val="00B9586D"/>
    <w:rsid w:val="00B977A7"/>
    <w:rsid w:val="00BA7073"/>
    <w:rsid w:val="00BB2D54"/>
    <w:rsid w:val="00BC3452"/>
    <w:rsid w:val="00BD37BB"/>
    <w:rsid w:val="00BE37A8"/>
    <w:rsid w:val="00BF1E09"/>
    <w:rsid w:val="00BF57CF"/>
    <w:rsid w:val="00C02F95"/>
    <w:rsid w:val="00C044CC"/>
    <w:rsid w:val="00C04E4D"/>
    <w:rsid w:val="00C05FBD"/>
    <w:rsid w:val="00C1410D"/>
    <w:rsid w:val="00C1448A"/>
    <w:rsid w:val="00C14A1D"/>
    <w:rsid w:val="00C26F49"/>
    <w:rsid w:val="00C27824"/>
    <w:rsid w:val="00C45D69"/>
    <w:rsid w:val="00C4733A"/>
    <w:rsid w:val="00C51119"/>
    <w:rsid w:val="00C51962"/>
    <w:rsid w:val="00C61FAC"/>
    <w:rsid w:val="00C75D16"/>
    <w:rsid w:val="00C80698"/>
    <w:rsid w:val="00C90F63"/>
    <w:rsid w:val="00C961FB"/>
    <w:rsid w:val="00CA4934"/>
    <w:rsid w:val="00CA73AC"/>
    <w:rsid w:val="00CC02E8"/>
    <w:rsid w:val="00CC2BC7"/>
    <w:rsid w:val="00CC2D75"/>
    <w:rsid w:val="00CD068C"/>
    <w:rsid w:val="00CE2029"/>
    <w:rsid w:val="00CE5889"/>
    <w:rsid w:val="00CE6608"/>
    <w:rsid w:val="00CF12A5"/>
    <w:rsid w:val="00CF1A00"/>
    <w:rsid w:val="00CF3E5B"/>
    <w:rsid w:val="00D07AEC"/>
    <w:rsid w:val="00D1261C"/>
    <w:rsid w:val="00D2166A"/>
    <w:rsid w:val="00D24FD2"/>
    <w:rsid w:val="00D251D9"/>
    <w:rsid w:val="00D2568C"/>
    <w:rsid w:val="00D25B11"/>
    <w:rsid w:val="00D26092"/>
    <w:rsid w:val="00D34AFE"/>
    <w:rsid w:val="00D37FAB"/>
    <w:rsid w:val="00D41341"/>
    <w:rsid w:val="00D4175C"/>
    <w:rsid w:val="00D43E61"/>
    <w:rsid w:val="00D44A92"/>
    <w:rsid w:val="00D45BC6"/>
    <w:rsid w:val="00D45ED0"/>
    <w:rsid w:val="00D5078F"/>
    <w:rsid w:val="00D533B2"/>
    <w:rsid w:val="00D53491"/>
    <w:rsid w:val="00D54B0B"/>
    <w:rsid w:val="00D65A25"/>
    <w:rsid w:val="00D7473C"/>
    <w:rsid w:val="00D80BA2"/>
    <w:rsid w:val="00D821E7"/>
    <w:rsid w:val="00D83C7B"/>
    <w:rsid w:val="00D84FAB"/>
    <w:rsid w:val="00D86F7E"/>
    <w:rsid w:val="00DB222F"/>
    <w:rsid w:val="00DB7BC2"/>
    <w:rsid w:val="00DC15A6"/>
    <w:rsid w:val="00DC7B5B"/>
    <w:rsid w:val="00DD60EF"/>
    <w:rsid w:val="00DE0857"/>
    <w:rsid w:val="00DE4858"/>
    <w:rsid w:val="00DF15A5"/>
    <w:rsid w:val="00DF16E1"/>
    <w:rsid w:val="00E04EE5"/>
    <w:rsid w:val="00E066F5"/>
    <w:rsid w:val="00E149D2"/>
    <w:rsid w:val="00E15354"/>
    <w:rsid w:val="00E20692"/>
    <w:rsid w:val="00E24368"/>
    <w:rsid w:val="00E34A4F"/>
    <w:rsid w:val="00E450B6"/>
    <w:rsid w:val="00E4597B"/>
    <w:rsid w:val="00E46D75"/>
    <w:rsid w:val="00E50146"/>
    <w:rsid w:val="00E54251"/>
    <w:rsid w:val="00E548F7"/>
    <w:rsid w:val="00E54B34"/>
    <w:rsid w:val="00E67453"/>
    <w:rsid w:val="00E71296"/>
    <w:rsid w:val="00E8096E"/>
    <w:rsid w:val="00E853CE"/>
    <w:rsid w:val="00E85B34"/>
    <w:rsid w:val="00E8B521"/>
    <w:rsid w:val="00EA109A"/>
    <w:rsid w:val="00EA2329"/>
    <w:rsid w:val="00EC656E"/>
    <w:rsid w:val="00ED1337"/>
    <w:rsid w:val="00EF0368"/>
    <w:rsid w:val="00F3321A"/>
    <w:rsid w:val="00F414F3"/>
    <w:rsid w:val="00F4458B"/>
    <w:rsid w:val="00F453CC"/>
    <w:rsid w:val="00F46B6C"/>
    <w:rsid w:val="00F51BE3"/>
    <w:rsid w:val="00F56DED"/>
    <w:rsid w:val="00F5774A"/>
    <w:rsid w:val="00F60625"/>
    <w:rsid w:val="00F63B5C"/>
    <w:rsid w:val="00F7006B"/>
    <w:rsid w:val="00F70E94"/>
    <w:rsid w:val="00F72BE1"/>
    <w:rsid w:val="00F73681"/>
    <w:rsid w:val="00F83F42"/>
    <w:rsid w:val="00F873F4"/>
    <w:rsid w:val="00F87A90"/>
    <w:rsid w:val="00F9622F"/>
    <w:rsid w:val="00F96C46"/>
    <w:rsid w:val="00F9751B"/>
    <w:rsid w:val="00FA1AC5"/>
    <w:rsid w:val="00FB2591"/>
    <w:rsid w:val="00FB4A8A"/>
    <w:rsid w:val="00FC194A"/>
    <w:rsid w:val="00FC2EC4"/>
    <w:rsid w:val="00FD0799"/>
    <w:rsid w:val="00FD5DA4"/>
    <w:rsid w:val="00FD6B4E"/>
    <w:rsid w:val="00FE18FC"/>
    <w:rsid w:val="00FE6555"/>
    <w:rsid w:val="00FF423D"/>
    <w:rsid w:val="01226AFD"/>
    <w:rsid w:val="01652D44"/>
    <w:rsid w:val="019B68E5"/>
    <w:rsid w:val="01AEC5B8"/>
    <w:rsid w:val="01F7B731"/>
    <w:rsid w:val="0311863F"/>
    <w:rsid w:val="037A88D1"/>
    <w:rsid w:val="04AC45CE"/>
    <w:rsid w:val="04B6D1B7"/>
    <w:rsid w:val="05F55DB3"/>
    <w:rsid w:val="0611B8BC"/>
    <w:rsid w:val="0641450E"/>
    <w:rsid w:val="06BBC86B"/>
    <w:rsid w:val="071ED4FC"/>
    <w:rsid w:val="074546B9"/>
    <w:rsid w:val="078FF2EB"/>
    <w:rsid w:val="081E9E2C"/>
    <w:rsid w:val="0A63A3D4"/>
    <w:rsid w:val="0A6F60B2"/>
    <w:rsid w:val="0B554786"/>
    <w:rsid w:val="0B678360"/>
    <w:rsid w:val="0CA7CE11"/>
    <w:rsid w:val="0D0353C1"/>
    <w:rsid w:val="0D970025"/>
    <w:rsid w:val="0DD10380"/>
    <w:rsid w:val="0DE48117"/>
    <w:rsid w:val="0E4D244C"/>
    <w:rsid w:val="0EA2DE51"/>
    <w:rsid w:val="0EFC6B7A"/>
    <w:rsid w:val="0FCF8BD7"/>
    <w:rsid w:val="0FD9A46C"/>
    <w:rsid w:val="1078F930"/>
    <w:rsid w:val="1127592E"/>
    <w:rsid w:val="12212B94"/>
    <w:rsid w:val="12E3ED9D"/>
    <w:rsid w:val="12E9E1EA"/>
    <w:rsid w:val="1309633B"/>
    <w:rsid w:val="132019EB"/>
    <w:rsid w:val="13654BE5"/>
    <w:rsid w:val="13A4C824"/>
    <w:rsid w:val="14D82FEC"/>
    <w:rsid w:val="151A0E47"/>
    <w:rsid w:val="158F0B80"/>
    <w:rsid w:val="167B7318"/>
    <w:rsid w:val="1695ECB9"/>
    <w:rsid w:val="16A25414"/>
    <w:rsid w:val="16F0667E"/>
    <w:rsid w:val="17C612C7"/>
    <w:rsid w:val="1949E641"/>
    <w:rsid w:val="19B2012B"/>
    <w:rsid w:val="1AA8422B"/>
    <w:rsid w:val="1ACE3B74"/>
    <w:rsid w:val="1AD52A7D"/>
    <w:rsid w:val="1B106D7E"/>
    <w:rsid w:val="1B21BE80"/>
    <w:rsid w:val="1CA6489E"/>
    <w:rsid w:val="1CA9D3CF"/>
    <w:rsid w:val="1CBD8EE1"/>
    <w:rsid w:val="1CF305CE"/>
    <w:rsid w:val="1D040ECF"/>
    <w:rsid w:val="1D09763C"/>
    <w:rsid w:val="1DE74885"/>
    <w:rsid w:val="1DF6244E"/>
    <w:rsid w:val="1DF7D1C2"/>
    <w:rsid w:val="1DF80F2B"/>
    <w:rsid w:val="1E442DF0"/>
    <w:rsid w:val="1E86B6D3"/>
    <w:rsid w:val="1FF6CCD6"/>
    <w:rsid w:val="20956F8A"/>
    <w:rsid w:val="21AA4F9F"/>
    <w:rsid w:val="22D36241"/>
    <w:rsid w:val="2305EF69"/>
    <w:rsid w:val="233CDD47"/>
    <w:rsid w:val="23524603"/>
    <w:rsid w:val="246E678F"/>
    <w:rsid w:val="24A1F1A0"/>
    <w:rsid w:val="24A280DE"/>
    <w:rsid w:val="24FF1F65"/>
    <w:rsid w:val="253CB08A"/>
    <w:rsid w:val="254B06C0"/>
    <w:rsid w:val="2567237A"/>
    <w:rsid w:val="25707C5E"/>
    <w:rsid w:val="25A7328C"/>
    <w:rsid w:val="26A83926"/>
    <w:rsid w:val="26DEB7C5"/>
    <w:rsid w:val="27158F78"/>
    <w:rsid w:val="2759EEDC"/>
    <w:rsid w:val="2889456C"/>
    <w:rsid w:val="28A9F252"/>
    <w:rsid w:val="2933F8A4"/>
    <w:rsid w:val="2934ABAA"/>
    <w:rsid w:val="294270F4"/>
    <w:rsid w:val="2A714CD4"/>
    <w:rsid w:val="2C0D1573"/>
    <w:rsid w:val="2C1A543B"/>
    <w:rsid w:val="2DC272D8"/>
    <w:rsid w:val="2E50B6E1"/>
    <w:rsid w:val="2E6E4984"/>
    <w:rsid w:val="2FCDF4C1"/>
    <w:rsid w:val="2FEC2BD0"/>
    <w:rsid w:val="300F1213"/>
    <w:rsid w:val="30B2F19C"/>
    <w:rsid w:val="30C2BAF0"/>
    <w:rsid w:val="31DBCDE7"/>
    <w:rsid w:val="3245D858"/>
    <w:rsid w:val="32F34AD0"/>
    <w:rsid w:val="34FBDD69"/>
    <w:rsid w:val="3643E47C"/>
    <w:rsid w:val="36483029"/>
    <w:rsid w:val="37A342EC"/>
    <w:rsid w:val="37D045B8"/>
    <w:rsid w:val="39854DC4"/>
    <w:rsid w:val="3A2B8032"/>
    <w:rsid w:val="3A49D293"/>
    <w:rsid w:val="3B88752F"/>
    <w:rsid w:val="3C7F377D"/>
    <w:rsid w:val="3C92A890"/>
    <w:rsid w:val="3CBA7C0E"/>
    <w:rsid w:val="3CC74A9C"/>
    <w:rsid w:val="3D63503E"/>
    <w:rsid w:val="3DB6EA42"/>
    <w:rsid w:val="3E02D19D"/>
    <w:rsid w:val="3E4694B6"/>
    <w:rsid w:val="3F753433"/>
    <w:rsid w:val="3FAB6622"/>
    <w:rsid w:val="3FBC35A9"/>
    <w:rsid w:val="3FC509B2"/>
    <w:rsid w:val="3FF88CFE"/>
    <w:rsid w:val="4015777B"/>
    <w:rsid w:val="40790189"/>
    <w:rsid w:val="40CD80B4"/>
    <w:rsid w:val="412A7110"/>
    <w:rsid w:val="416148C3"/>
    <w:rsid w:val="418A8AFF"/>
    <w:rsid w:val="41ABCF58"/>
    <w:rsid w:val="426CA692"/>
    <w:rsid w:val="428F2C11"/>
    <w:rsid w:val="42BCBCE1"/>
    <w:rsid w:val="42F3D66B"/>
    <w:rsid w:val="440E8BA2"/>
    <w:rsid w:val="44F25971"/>
    <w:rsid w:val="4525824E"/>
    <w:rsid w:val="453FA1C0"/>
    <w:rsid w:val="45D77076"/>
    <w:rsid w:val="45DBC340"/>
    <w:rsid w:val="4661B863"/>
    <w:rsid w:val="4669787B"/>
    <w:rsid w:val="466C34A4"/>
    <w:rsid w:val="46709B33"/>
    <w:rsid w:val="46C9F9E1"/>
    <w:rsid w:val="46D11C23"/>
    <w:rsid w:val="4715E13C"/>
    <w:rsid w:val="47C9729D"/>
    <w:rsid w:val="49888D8D"/>
    <w:rsid w:val="4A283E36"/>
    <w:rsid w:val="4A719DA8"/>
    <w:rsid w:val="4B1C3E92"/>
    <w:rsid w:val="4B38E952"/>
    <w:rsid w:val="4B3D48E2"/>
    <w:rsid w:val="4B72CA67"/>
    <w:rsid w:val="4B814E4A"/>
    <w:rsid w:val="4BA6C3E8"/>
    <w:rsid w:val="4BE98435"/>
    <w:rsid w:val="4C356B90"/>
    <w:rsid w:val="4C3D8AEC"/>
    <w:rsid w:val="4CEA03E5"/>
    <w:rsid w:val="4D855496"/>
    <w:rsid w:val="4E1A0732"/>
    <w:rsid w:val="4E364BA9"/>
    <w:rsid w:val="4EB01EFD"/>
    <w:rsid w:val="4F690809"/>
    <w:rsid w:val="50877E6B"/>
    <w:rsid w:val="5110FC0F"/>
    <w:rsid w:val="5112919F"/>
    <w:rsid w:val="519C8917"/>
    <w:rsid w:val="520C6730"/>
    <w:rsid w:val="52435CFD"/>
    <w:rsid w:val="52697274"/>
    <w:rsid w:val="52C9B545"/>
    <w:rsid w:val="533352E6"/>
    <w:rsid w:val="5365EE72"/>
    <w:rsid w:val="536DD065"/>
    <w:rsid w:val="54C320D8"/>
    <w:rsid w:val="565C28C4"/>
    <w:rsid w:val="56D3DF72"/>
    <w:rsid w:val="58850322"/>
    <w:rsid w:val="58E2389D"/>
    <w:rsid w:val="58FC5198"/>
    <w:rsid w:val="5900E2C1"/>
    <w:rsid w:val="5937721F"/>
    <w:rsid w:val="598E9F4E"/>
    <w:rsid w:val="59DDC0AA"/>
    <w:rsid w:val="5AAEF7A5"/>
    <w:rsid w:val="5AF7AB40"/>
    <w:rsid w:val="5B07C1BF"/>
    <w:rsid w:val="5B940B84"/>
    <w:rsid w:val="5BE8D2EA"/>
    <w:rsid w:val="5C038C0A"/>
    <w:rsid w:val="5D3E7E93"/>
    <w:rsid w:val="5DBEEB28"/>
    <w:rsid w:val="5F117D87"/>
    <w:rsid w:val="5FCFCF85"/>
    <w:rsid w:val="601AA4BC"/>
    <w:rsid w:val="60672CA3"/>
    <w:rsid w:val="617AF4BA"/>
    <w:rsid w:val="626EF516"/>
    <w:rsid w:val="62E88039"/>
    <w:rsid w:val="62F0535E"/>
    <w:rsid w:val="62F181BD"/>
    <w:rsid w:val="6329FA39"/>
    <w:rsid w:val="63F7C4CF"/>
    <w:rsid w:val="644D85C4"/>
    <w:rsid w:val="64ED4C98"/>
    <w:rsid w:val="6583DCD4"/>
    <w:rsid w:val="65BAFFA0"/>
    <w:rsid w:val="669446BD"/>
    <w:rsid w:val="669A4D38"/>
    <w:rsid w:val="669DE81F"/>
    <w:rsid w:val="66A04185"/>
    <w:rsid w:val="66D22C9D"/>
    <w:rsid w:val="673B0593"/>
    <w:rsid w:val="67DE256B"/>
    <w:rsid w:val="6888B85F"/>
    <w:rsid w:val="68B3FACB"/>
    <w:rsid w:val="68E34D36"/>
    <w:rsid w:val="690FE5AC"/>
    <w:rsid w:val="691A62E8"/>
    <w:rsid w:val="6983707C"/>
    <w:rsid w:val="69A0880B"/>
    <w:rsid w:val="6A008AA6"/>
    <w:rsid w:val="6A4C7201"/>
    <w:rsid w:val="6AA1376E"/>
    <w:rsid w:val="6ABA0D2E"/>
    <w:rsid w:val="6B46AB4D"/>
    <w:rsid w:val="6BA208B6"/>
    <w:rsid w:val="6CC10CD9"/>
    <w:rsid w:val="6DD32E42"/>
    <w:rsid w:val="6DE466BB"/>
    <w:rsid w:val="6E609792"/>
    <w:rsid w:val="6E6EEC11"/>
    <w:rsid w:val="70A24DBF"/>
    <w:rsid w:val="71B38D9D"/>
    <w:rsid w:val="71E49356"/>
    <w:rsid w:val="7420ABD8"/>
    <w:rsid w:val="74261345"/>
    <w:rsid w:val="742DBDF6"/>
    <w:rsid w:val="745F1702"/>
    <w:rsid w:val="749F8F9A"/>
    <w:rsid w:val="74BD864A"/>
    <w:rsid w:val="74C50538"/>
    <w:rsid w:val="74C8341E"/>
    <w:rsid w:val="74E12023"/>
    <w:rsid w:val="7654AF96"/>
    <w:rsid w:val="766DD9BC"/>
    <w:rsid w:val="76825496"/>
    <w:rsid w:val="76C708AE"/>
    <w:rsid w:val="77FC742E"/>
    <w:rsid w:val="784C6AFF"/>
    <w:rsid w:val="78EB5AF0"/>
    <w:rsid w:val="791EFA06"/>
    <w:rsid w:val="7967D6D9"/>
    <w:rsid w:val="79CFB79F"/>
    <w:rsid w:val="79FBEDA1"/>
    <w:rsid w:val="7AB2AB0B"/>
    <w:rsid w:val="7ABD5E87"/>
    <w:rsid w:val="7BF75F95"/>
    <w:rsid w:val="7D793A93"/>
    <w:rsid w:val="7DCBF96C"/>
    <w:rsid w:val="7E25DF40"/>
    <w:rsid w:val="7EF7BAC8"/>
    <w:rsid w:val="7EFF5679"/>
    <w:rsid w:val="7F3B82C7"/>
    <w:rsid w:val="7FB1E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6E3"/>
  <w15:chartTrackingRefBased/>
  <w15:docId w15:val="{8BF4766D-646F-484C-B291-06EE24CF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  <w:tab w:val="clear" w:pos="108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C14A1D"/>
    <w:pPr>
      <w:ind w:left="600"/>
    </w:pPr>
    <w:rPr>
      <w:rFonts w:asciiTheme="minorHAnsi" w:hAnsiTheme="minorHAnsi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237F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A5427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2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#_Sign_u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9EA6447DB08479F12DB34750B0A0C" ma:contentTypeVersion="7" ma:contentTypeDescription="Create a new document." ma:contentTypeScope="" ma:versionID="edffabbf559a265b8203c8b613a53757">
  <xsd:schema xmlns:xsd="http://www.w3.org/2001/XMLSchema" xmlns:xs="http://www.w3.org/2001/XMLSchema" xmlns:p="http://schemas.microsoft.com/office/2006/metadata/properties" xmlns:ns3="991be58f-dc81-44a4-9cfa-d29346c1871c" xmlns:ns4="7d8097d4-06de-4c72-bb9e-f9da7f77bd5e" targetNamespace="http://schemas.microsoft.com/office/2006/metadata/properties" ma:root="true" ma:fieldsID="f3db47bd2b7ce79c7cb3b516fedfeada" ns3:_="" ns4:_="">
    <xsd:import namespace="991be58f-dc81-44a4-9cfa-d29346c1871c"/>
    <xsd:import namespace="7d8097d4-06de-4c72-bb9e-f9da7f77bd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be58f-dc81-44a4-9cfa-d29346c1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097d4-06de-4c72-bb9e-f9da7f77bd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B3903B-71F0-4C55-9C66-5027F026B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be58f-dc81-44a4-9cfa-d29346c1871c"/>
    <ds:schemaRef ds:uri="7d8097d4-06de-4c72-bb9e-f9da7f77b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2C3E0-DC97-44D1-8B2A-608CF4CBD6D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d8097d4-06de-4c72-bb9e-f9da7f77bd5e"/>
    <ds:schemaRef ds:uri="991be58f-dc81-44a4-9cfa-d29346c1871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20284</CharactersWithSpaces>
  <SharedDoc>false</SharedDoc>
  <HLinks>
    <vt:vector size="360" baseType="variant">
      <vt:variant>
        <vt:i4>4522054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4522054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_Requirements_Modeling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_Toc66191369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_Toc66191368</vt:lpwstr>
      </vt:variant>
      <vt:variant>
        <vt:i4>1835056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_Toc66191367</vt:lpwstr>
      </vt:variant>
      <vt:variant>
        <vt:i4>1900592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_Toc66191366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_Toc66191365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_Toc66191364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_Toc66191363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_Toc66191362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_Toc66191361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_Toc66191360</vt:lpwstr>
      </vt:variant>
      <vt:variant>
        <vt:i4>1179699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_Toc66191359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_Toc66191358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_Toc66191357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_Toc66191356</vt:lpwstr>
      </vt:variant>
      <vt:variant>
        <vt:i4>1966131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_Toc66191355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_Toc66191354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_Toc66191353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_Toc66191352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_Toc66191351</vt:lpwstr>
      </vt:variant>
      <vt:variant>
        <vt:i4>1769523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_Toc66191350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_Toc66191349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_Toc66191348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_Toc66191347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_Toc66191346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_Toc66191345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_Toc66191344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_Toc66191343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_Toc66191342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_Toc66191341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_Toc66191340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_Toc66191339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_Toc66191338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_Toc66191337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_Toc66191336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_Toc66191335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_Toc66191334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_Toc66191333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_Toc66191332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_Toc66191331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_Toc66191330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_Toc66191329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_Toc66191328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_Toc66191327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_Toc66191326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_Toc66191325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_Toc66191324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_Toc66191323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_Toc66191322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_Toc66191321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_Toc66191320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_Toc66191319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_Toc66191318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Toto, Bianca</cp:lastModifiedBy>
  <cp:revision>2</cp:revision>
  <dcterms:created xsi:type="dcterms:W3CDTF">2021-03-10T03:18:00Z</dcterms:created>
  <dcterms:modified xsi:type="dcterms:W3CDTF">2021-03-10T03:18:00Z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0x010100A939EA6447DB08479F12DB34750B0A0C</vt:lpwstr>
  </property>
</Properties>
</file>